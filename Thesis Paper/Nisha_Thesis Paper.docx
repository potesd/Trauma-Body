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sz w:val="36"/>
          <w:szCs w:val="36"/>
        </w:rPr>
      </w:pPr>
      <w:r w:rsidDel="00000000" w:rsidR="00000000" w:rsidRPr="00000000">
        <w:rPr>
          <w:rtl w:val="0"/>
        </w:rPr>
      </w:r>
    </w:p>
    <w:p w:rsidR="00000000" w:rsidDel="00000000" w:rsidP="00000000" w:rsidRDefault="00000000" w:rsidRPr="00000000" w14:paraId="00000002">
      <w:pPr>
        <w:jc w:val="center"/>
        <w:rPr>
          <w:rFonts w:ascii="EB Garamond" w:cs="EB Garamond" w:eastAsia="EB Garamond" w:hAnsi="EB Garamond"/>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rFonts w:ascii="EB Garamond" w:cs="EB Garamond" w:eastAsia="EB Garamond" w:hAnsi="EB Garamond"/>
          <w:b w:val="1"/>
          <w:sz w:val="36"/>
          <w:szCs w:val="36"/>
        </w:rPr>
      </w:pPr>
      <w:r w:rsidDel="00000000" w:rsidR="00000000" w:rsidRPr="00000000">
        <w:rPr>
          <w:rtl w:val="0"/>
        </w:rPr>
      </w:r>
    </w:p>
    <w:p w:rsidR="00000000" w:rsidDel="00000000" w:rsidP="00000000" w:rsidRDefault="00000000" w:rsidRPr="00000000" w14:paraId="00000004">
      <w:pPr>
        <w:spacing w:line="480" w:lineRule="auto"/>
        <w:jc w:val="left"/>
        <w:rPr>
          <w:rFonts w:ascii="EB Garamond" w:cs="EB Garamond" w:eastAsia="EB Garamond" w:hAnsi="EB Garamond"/>
          <w:b w:val="1"/>
          <w:sz w:val="36"/>
          <w:szCs w:val="36"/>
        </w:rPr>
      </w:pPr>
      <w:r w:rsidDel="00000000" w:rsidR="00000000" w:rsidRPr="00000000">
        <w:rPr>
          <w:rtl w:val="0"/>
        </w:rPr>
      </w:r>
    </w:p>
    <w:p w:rsidR="00000000" w:rsidDel="00000000" w:rsidP="00000000" w:rsidRDefault="00000000" w:rsidRPr="00000000" w14:paraId="00000005">
      <w:pPr>
        <w:spacing w:line="480" w:lineRule="auto"/>
        <w:jc w:val="center"/>
        <w:rPr>
          <w:rFonts w:ascii="EB Garamond" w:cs="EB Garamond" w:eastAsia="EB Garamond" w:hAnsi="EB Garamond"/>
          <w:b w:val="1"/>
          <w:color w:val="434343"/>
          <w:sz w:val="36"/>
          <w:szCs w:val="36"/>
        </w:rPr>
      </w:pPr>
      <w:r w:rsidDel="00000000" w:rsidR="00000000" w:rsidRPr="00000000">
        <w:rPr>
          <w:rFonts w:ascii="EB Garamond" w:cs="EB Garamond" w:eastAsia="EB Garamond" w:hAnsi="EB Garamond"/>
          <w:b w:val="1"/>
          <w:color w:val="434343"/>
          <w:sz w:val="36"/>
          <w:szCs w:val="36"/>
          <w:rtl w:val="0"/>
        </w:rPr>
        <w:t xml:space="preserve">The Virtual Time Machine</w:t>
      </w:r>
    </w:p>
    <w:p w:rsidR="00000000" w:rsidDel="00000000" w:rsidP="00000000" w:rsidRDefault="00000000" w:rsidRPr="00000000" w14:paraId="00000006">
      <w:pPr>
        <w:spacing w:line="480" w:lineRule="auto"/>
        <w:jc w:val="center"/>
        <w:rPr>
          <w:rFonts w:ascii="EB Garamond" w:cs="EB Garamond" w:eastAsia="EB Garamond" w:hAnsi="EB Garamond"/>
          <w:b w:val="1"/>
          <w:color w:val="e06666"/>
          <w:sz w:val="32"/>
          <w:szCs w:val="32"/>
        </w:rPr>
      </w:pPr>
      <w:r w:rsidDel="00000000" w:rsidR="00000000" w:rsidRPr="00000000">
        <w:rPr>
          <w:rFonts w:ascii="EB Garamond" w:cs="EB Garamond" w:eastAsia="EB Garamond" w:hAnsi="EB Garamond"/>
          <w:b w:val="1"/>
          <w:color w:val="e06666"/>
          <w:sz w:val="32"/>
          <w:szCs w:val="32"/>
          <w:rtl w:val="0"/>
        </w:rPr>
        <w:t xml:space="preserve">Subtitle</w:t>
      </w:r>
    </w:p>
    <w:p w:rsidR="00000000" w:rsidDel="00000000" w:rsidP="00000000" w:rsidRDefault="00000000" w:rsidRPr="00000000" w14:paraId="00000007">
      <w:pPr>
        <w:spacing w:line="480" w:lineRule="auto"/>
        <w:jc w:val="center"/>
        <w:rPr>
          <w:rFonts w:ascii="EB Garamond" w:cs="EB Garamond" w:eastAsia="EB Garamond" w:hAnsi="EB Garamond"/>
          <w:b w:val="1"/>
          <w:color w:val="e06666"/>
          <w:sz w:val="32"/>
          <w:szCs w:val="32"/>
        </w:rPr>
      </w:pPr>
      <w:r w:rsidDel="00000000" w:rsidR="00000000" w:rsidRPr="00000000">
        <w:rPr>
          <w:rtl w:val="0"/>
        </w:rPr>
      </w:r>
    </w:p>
    <w:p w:rsidR="00000000" w:rsidDel="00000000" w:rsidP="00000000" w:rsidRDefault="00000000" w:rsidRPr="00000000" w14:paraId="00000008">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By</w:t>
      </w:r>
    </w:p>
    <w:p w:rsidR="00000000" w:rsidDel="00000000" w:rsidP="00000000" w:rsidRDefault="00000000" w:rsidRPr="00000000" w14:paraId="00000009">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Nisha Rama Krishnan</w:t>
      </w:r>
    </w:p>
    <w:p w:rsidR="00000000" w:rsidDel="00000000" w:rsidP="00000000" w:rsidRDefault="00000000" w:rsidRPr="00000000" w14:paraId="0000000A">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0B">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0C">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0D">
      <w:pPr>
        <w:spacing w:line="480" w:lineRule="auto"/>
        <w:jc w:val="left"/>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0E">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Abstract</w:t>
      </w:r>
    </w:p>
    <w:p w:rsidR="00000000" w:rsidDel="00000000" w:rsidP="00000000" w:rsidRDefault="00000000" w:rsidRPr="00000000" w14:paraId="0000000F">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10">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11">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12">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13">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14">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The Virtual Time Machine</w:t>
      </w:r>
    </w:p>
    <w:p w:rsidR="00000000" w:rsidDel="00000000" w:rsidP="00000000" w:rsidRDefault="00000000" w:rsidRPr="00000000" w14:paraId="00000015">
      <w:pPr>
        <w:spacing w:line="480" w:lineRule="auto"/>
        <w:jc w:val="center"/>
        <w:rPr>
          <w:rFonts w:ascii="EB Garamond" w:cs="EB Garamond" w:eastAsia="EB Garamond" w:hAnsi="EB Garamond"/>
          <w:b w:val="1"/>
          <w:color w:val="cc4125"/>
          <w:sz w:val="32"/>
          <w:szCs w:val="32"/>
        </w:rPr>
      </w:pPr>
      <w:r w:rsidDel="00000000" w:rsidR="00000000" w:rsidRPr="00000000">
        <w:rPr>
          <w:rFonts w:ascii="EB Garamond" w:cs="EB Garamond" w:eastAsia="EB Garamond" w:hAnsi="EB Garamond"/>
          <w:b w:val="1"/>
          <w:color w:val="cc4125"/>
          <w:sz w:val="32"/>
          <w:szCs w:val="32"/>
          <w:rtl w:val="0"/>
        </w:rPr>
        <w:t xml:space="preserve">Subtitle</w:t>
      </w:r>
    </w:p>
    <w:p w:rsidR="00000000" w:rsidDel="00000000" w:rsidP="00000000" w:rsidRDefault="00000000" w:rsidRPr="00000000" w14:paraId="00000016">
      <w:pPr>
        <w:spacing w:line="480" w:lineRule="auto"/>
        <w:jc w:val="center"/>
        <w:rPr>
          <w:rFonts w:ascii="EB Garamond" w:cs="EB Garamond" w:eastAsia="EB Garamond" w:hAnsi="EB Garamond"/>
          <w:b w:val="1"/>
          <w:color w:val="cc4125"/>
          <w:sz w:val="32"/>
          <w:szCs w:val="32"/>
        </w:rPr>
      </w:pPr>
      <w:r w:rsidDel="00000000" w:rsidR="00000000" w:rsidRPr="00000000">
        <w:rPr>
          <w:rtl w:val="0"/>
        </w:rPr>
      </w:r>
    </w:p>
    <w:p w:rsidR="00000000" w:rsidDel="00000000" w:rsidP="00000000" w:rsidRDefault="00000000" w:rsidRPr="00000000" w14:paraId="00000017">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By</w:t>
      </w:r>
    </w:p>
    <w:p w:rsidR="00000000" w:rsidDel="00000000" w:rsidP="00000000" w:rsidRDefault="00000000" w:rsidRPr="00000000" w14:paraId="00000018">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Nisha Rama Krishnan</w:t>
      </w:r>
    </w:p>
    <w:p w:rsidR="00000000" w:rsidDel="00000000" w:rsidP="00000000" w:rsidRDefault="00000000" w:rsidRPr="00000000" w14:paraId="00000019">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1A">
      <w:pPr>
        <w:spacing w:line="480" w:lineRule="auto"/>
        <w:jc w:val="center"/>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 2020 Nisha Rama Krishnan</w:t>
      </w:r>
    </w:p>
    <w:p w:rsidR="00000000" w:rsidDel="00000000" w:rsidP="00000000" w:rsidRDefault="00000000" w:rsidRPr="00000000" w14:paraId="0000001B">
      <w:pPr>
        <w:spacing w:line="360" w:lineRule="auto"/>
        <w:jc w:val="center"/>
        <w:rPr>
          <w:rFonts w:ascii="EB Garamond" w:cs="EB Garamond" w:eastAsia="EB Garamond" w:hAnsi="EB Garamond"/>
          <w:color w:val="434343"/>
          <w:sz w:val="28"/>
          <w:szCs w:val="28"/>
        </w:rPr>
      </w:pPr>
      <w:r w:rsidDel="00000000" w:rsidR="00000000" w:rsidRPr="00000000">
        <w:rPr>
          <w:rtl w:val="0"/>
        </w:rPr>
      </w:r>
    </w:p>
    <w:p w:rsidR="00000000" w:rsidDel="00000000" w:rsidP="00000000" w:rsidRDefault="00000000" w:rsidRPr="00000000" w14:paraId="0000001C">
      <w:pPr>
        <w:spacing w:line="360" w:lineRule="auto"/>
        <w:jc w:val="left"/>
        <w:rPr>
          <w:rFonts w:ascii="EB Garamond" w:cs="EB Garamond" w:eastAsia="EB Garamond" w:hAnsi="EB Garamond"/>
          <w:color w:val="434343"/>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A thesis</w:t>
      </w:r>
    </w:p>
    <w:p w:rsidR="00000000" w:rsidDel="00000000" w:rsidP="00000000" w:rsidRDefault="00000000" w:rsidRPr="00000000" w14:paraId="0000001E">
      <w:pPr>
        <w:spacing w:line="360" w:lineRule="auto"/>
        <w:jc w:val="center"/>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Submitted in partial fulfillment</w:t>
      </w:r>
    </w:p>
    <w:p w:rsidR="00000000" w:rsidDel="00000000" w:rsidP="00000000" w:rsidRDefault="00000000" w:rsidRPr="00000000" w14:paraId="0000001F">
      <w:pPr>
        <w:spacing w:line="360" w:lineRule="auto"/>
        <w:jc w:val="center"/>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of the requirements for the degree of </w:t>
      </w:r>
    </w:p>
    <w:p w:rsidR="00000000" w:rsidDel="00000000" w:rsidP="00000000" w:rsidRDefault="00000000" w:rsidRPr="00000000" w14:paraId="00000020">
      <w:pPr>
        <w:spacing w:line="360" w:lineRule="auto"/>
        <w:jc w:val="center"/>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Masters of Fine Arts</w:t>
      </w:r>
    </w:p>
    <w:p w:rsidR="00000000" w:rsidDel="00000000" w:rsidP="00000000" w:rsidRDefault="00000000" w:rsidRPr="00000000" w14:paraId="00000021">
      <w:pPr>
        <w:spacing w:line="360" w:lineRule="auto"/>
        <w:jc w:val="center"/>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(Department of Digital Arts)</w:t>
      </w:r>
    </w:p>
    <w:p w:rsidR="00000000" w:rsidDel="00000000" w:rsidP="00000000" w:rsidRDefault="00000000" w:rsidRPr="00000000" w14:paraId="00000022">
      <w:pPr>
        <w:spacing w:line="360" w:lineRule="auto"/>
        <w:jc w:val="center"/>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School of Art and Design</w:t>
      </w:r>
    </w:p>
    <w:p w:rsidR="00000000" w:rsidDel="00000000" w:rsidP="00000000" w:rsidRDefault="00000000" w:rsidRPr="00000000" w14:paraId="00000023">
      <w:pPr>
        <w:spacing w:line="360" w:lineRule="auto"/>
        <w:jc w:val="center"/>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Pratt Institute</w:t>
      </w:r>
    </w:p>
    <w:p w:rsidR="00000000" w:rsidDel="00000000" w:rsidP="00000000" w:rsidRDefault="00000000" w:rsidRPr="00000000" w14:paraId="00000024">
      <w:pPr>
        <w:spacing w:line="360" w:lineRule="auto"/>
        <w:jc w:val="center"/>
        <w:rPr>
          <w:rFonts w:ascii="EB Garamond" w:cs="EB Garamond" w:eastAsia="EB Garamond" w:hAnsi="EB Garamond"/>
          <w:color w:val="434343"/>
          <w:sz w:val="28"/>
          <w:szCs w:val="28"/>
        </w:rPr>
      </w:pPr>
      <w:r w:rsidDel="00000000" w:rsidR="00000000" w:rsidRPr="00000000">
        <w:rPr>
          <w:rtl w:val="0"/>
        </w:rPr>
      </w:r>
    </w:p>
    <w:p w:rsidR="00000000" w:rsidDel="00000000" w:rsidP="00000000" w:rsidRDefault="00000000" w:rsidRPr="00000000" w14:paraId="00000025">
      <w:pPr>
        <w:spacing w:line="360" w:lineRule="auto"/>
        <w:jc w:val="center"/>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May 2020</w:t>
      </w:r>
    </w:p>
    <w:p w:rsidR="00000000" w:rsidDel="00000000" w:rsidP="00000000" w:rsidRDefault="00000000" w:rsidRPr="00000000" w14:paraId="00000026">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27">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28">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The Virtual Time Machine</w:t>
      </w:r>
    </w:p>
    <w:p w:rsidR="00000000" w:rsidDel="00000000" w:rsidP="00000000" w:rsidRDefault="00000000" w:rsidRPr="00000000" w14:paraId="00000029">
      <w:pPr>
        <w:spacing w:line="480" w:lineRule="auto"/>
        <w:jc w:val="center"/>
        <w:rPr>
          <w:rFonts w:ascii="EB Garamond" w:cs="EB Garamond" w:eastAsia="EB Garamond" w:hAnsi="EB Garamond"/>
          <w:b w:val="1"/>
          <w:color w:val="cc4125"/>
          <w:sz w:val="32"/>
          <w:szCs w:val="32"/>
        </w:rPr>
      </w:pPr>
      <w:r w:rsidDel="00000000" w:rsidR="00000000" w:rsidRPr="00000000">
        <w:rPr>
          <w:rFonts w:ascii="EB Garamond" w:cs="EB Garamond" w:eastAsia="EB Garamond" w:hAnsi="EB Garamond"/>
          <w:b w:val="1"/>
          <w:color w:val="cc4125"/>
          <w:sz w:val="32"/>
          <w:szCs w:val="32"/>
          <w:rtl w:val="0"/>
        </w:rPr>
        <w:t xml:space="preserve">Subtitle</w:t>
      </w:r>
    </w:p>
    <w:p w:rsidR="00000000" w:rsidDel="00000000" w:rsidP="00000000" w:rsidRDefault="00000000" w:rsidRPr="00000000" w14:paraId="0000002A">
      <w:pPr>
        <w:spacing w:line="480" w:lineRule="auto"/>
        <w:jc w:val="center"/>
        <w:rPr>
          <w:rFonts w:ascii="EB Garamond" w:cs="EB Garamond" w:eastAsia="EB Garamond" w:hAnsi="EB Garamond"/>
          <w:b w:val="1"/>
          <w:color w:val="cc4125"/>
          <w:sz w:val="32"/>
          <w:szCs w:val="32"/>
        </w:rPr>
      </w:pPr>
      <w:r w:rsidDel="00000000" w:rsidR="00000000" w:rsidRPr="00000000">
        <w:rPr>
          <w:rtl w:val="0"/>
        </w:rPr>
      </w:r>
    </w:p>
    <w:p w:rsidR="00000000" w:rsidDel="00000000" w:rsidP="00000000" w:rsidRDefault="00000000" w:rsidRPr="00000000" w14:paraId="0000002B">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By</w:t>
      </w:r>
    </w:p>
    <w:p w:rsidR="00000000" w:rsidDel="00000000" w:rsidP="00000000" w:rsidRDefault="00000000" w:rsidRPr="00000000" w14:paraId="0000002C">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Nisha Rama Krishnan</w:t>
      </w:r>
    </w:p>
    <w:p w:rsidR="00000000" w:rsidDel="00000000" w:rsidP="00000000" w:rsidRDefault="00000000" w:rsidRPr="00000000" w14:paraId="0000002D">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2E">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2F">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30">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31">
      <w:pPr>
        <w:spacing w:line="480" w:lineRule="auto"/>
        <w:rPr>
          <w:rFonts w:ascii="EB Garamond" w:cs="EB Garamond" w:eastAsia="EB Garamond" w:hAnsi="EB Garamond"/>
          <w:color w:val="434343"/>
          <w:sz w:val="24"/>
          <w:szCs w:val="24"/>
        </w:rPr>
      </w:pPr>
      <w:r w:rsidDel="00000000" w:rsidR="00000000" w:rsidRPr="00000000">
        <w:rPr>
          <w:rFonts w:ascii="EB Garamond" w:cs="EB Garamond" w:eastAsia="EB Garamond" w:hAnsi="EB Garamond"/>
          <w:color w:val="434343"/>
          <w:sz w:val="24"/>
          <w:szCs w:val="24"/>
          <w:rtl w:val="0"/>
        </w:rPr>
        <w:t xml:space="preserve">Received and approved :</w:t>
      </w:r>
    </w:p>
    <w:p w:rsidR="00000000" w:rsidDel="00000000" w:rsidP="00000000" w:rsidRDefault="00000000" w:rsidRPr="00000000" w14:paraId="00000032">
      <w:pPr>
        <w:spacing w:line="480" w:lineRule="auto"/>
        <w:rPr>
          <w:rFonts w:ascii="EB Garamond" w:cs="EB Garamond" w:eastAsia="EB Garamond" w:hAnsi="EB Garamond"/>
          <w:color w:val="434343"/>
          <w:sz w:val="24"/>
          <w:szCs w:val="24"/>
        </w:rPr>
      </w:pPr>
      <w:r w:rsidDel="00000000" w:rsidR="00000000" w:rsidRPr="00000000">
        <w:rPr>
          <w:rFonts w:ascii="EB Garamond" w:cs="EB Garamond" w:eastAsia="EB Garamond" w:hAnsi="EB Garamond"/>
          <w:color w:val="434343"/>
          <w:sz w:val="24"/>
          <w:szCs w:val="24"/>
          <w:rtl w:val="0"/>
        </w:rPr>
        <w:t xml:space="preserve">_______________________________________        Date  ________________ </w:t>
      </w:r>
    </w:p>
    <w:p w:rsidR="00000000" w:rsidDel="00000000" w:rsidP="00000000" w:rsidRDefault="00000000" w:rsidRPr="00000000" w14:paraId="00000033">
      <w:pPr>
        <w:spacing w:line="480" w:lineRule="auto"/>
        <w:rPr>
          <w:rFonts w:ascii="EB Garamond" w:cs="EB Garamond" w:eastAsia="EB Garamond" w:hAnsi="EB Garamond"/>
          <w:color w:val="434343"/>
          <w:sz w:val="24"/>
          <w:szCs w:val="24"/>
        </w:rPr>
      </w:pPr>
      <w:r w:rsidDel="00000000" w:rsidR="00000000" w:rsidRPr="00000000">
        <w:rPr>
          <w:rFonts w:ascii="EB Garamond" w:cs="EB Garamond" w:eastAsia="EB Garamond" w:hAnsi="EB Garamond"/>
          <w:color w:val="434343"/>
          <w:sz w:val="24"/>
          <w:szCs w:val="24"/>
          <w:rtl w:val="0"/>
        </w:rPr>
        <w:t xml:space="preserve">Thesis Advisor - Liubo Borissov</w:t>
      </w:r>
    </w:p>
    <w:p w:rsidR="00000000" w:rsidDel="00000000" w:rsidP="00000000" w:rsidRDefault="00000000" w:rsidRPr="00000000" w14:paraId="00000034">
      <w:pPr>
        <w:spacing w:line="480" w:lineRule="auto"/>
        <w:rPr>
          <w:rFonts w:ascii="EB Garamond" w:cs="EB Garamond" w:eastAsia="EB Garamond" w:hAnsi="EB Garamond"/>
          <w:color w:val="434343"/>
          <w:sz w:val="24"/>
          <w:szCs w:val="24"/>
        </w:rPr>
      </w:pPr>
      <w:r w:rsidDel="00000000" w:rsidR="00000000" w:rsidRPr="00000000">
        <w:rPr>
          <w:rFonts w:ascii="EB Garamond" w:cs="EB Garamond" w:eastAsia="EB Garamond" w:hAnsi="EB Garamond"/>
          <w:color w:val="434343"/>
          <w:sz w:val="24"/>
          <w:szCs w:val="24"/>
          <w:rtl w:val="0"/>
        </w:rPr>
        <w:t xml:space="preserve">_______________________________________        Date  ________________ </w:t>
      </w:r>
    </w:p>
    <w:p w:rsidR="00000000" w:rsidDel="00000000" w:rsidP="00000000" w:rsidRDefault="00000000" w:rsidRPr="00000000" w14:paraId="00000035">
      <w:pPr>
        <w:spacing w:line="480" w:lineRule="auto"/>
        <w:rPr>
          <w:rFonts w:ascii="EB Garamond" w:cs="EB Garamond" w:eastAsia="EB Garamond" w:hAnsi="EB Garamond"/>
          <w:color w:val="434343"/>
          <w:sz w:val="24"/>
          <w:szCs w:val="24"/>
        </w:rPr>
      </w:pPr>
      <w:r w:rsidDel="00000000" w:rsidR="00000000" w:rsidRPr="00000000">
        <w:rPr>
          <w:rFonts w:ascii="EB Garamond" w:cs="EB Garamond" w:eastAsia="EB Garamond" w:hAnsi="EB Garamond"/>
          <w:color w:val="434343"/>
          <w:sz w:val="24"/>
          <w:szCs w:val="24"/>
          <w:rtl w:val="0"/>
        </w:rPr>
        <w:t xml:space="preserve">Chair - Peter Patchen</w:t>
      </w:r>
    </w:p>
    <w:p w:rsidR="00000000" w:rsidDel="00000000" w:rsidP="00000000" w:rsidRDefault="00000000" w:rsidRPr="00000000" w14:paraId="00000036">
      <w:pPr>
        <w:spacing w:line="480" w:lineRule="auto"/>
        <w:rPr>
          <w:rFonts w:ascii="EB Garamond" w:cs="EB Garamond" w:eastAsia="EB Garamond" w:hAnsi="EB Garamond"/>
          <w:color w:val="434343"/>
          <w:sz w:val="24"/>
          <w:szCs w:val="24"/>
        </w:rPr>
      </w:pPr>
      <w:r w:rsidDel="00000000" w:rsidR="00000000" w:rsidRPr="00000000">
        <w:rPr>
          <w:rtl w:val="0"/>
        </w:rPr>
      </w:r>
    </w:p>
    <w:p w:rsidR="00000000" w:rsidDel="00000000" w:rsidP="00000000" w:rsidRDefault="00000000" w:rsidRPr="00000000" w14:paraId="00000037">
      <w:pPr>
        <w:spacing w:line="480" w:lineRule="auto"/>
        <w:rPr>
          <w:rFonts w:ascii="EB Garamond" w:cs="EB Garamond" w:eastAsia="EB Garamond" w:hAnsi="EB Garamond"/>
          <w:color w:val="434343"/>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EB Garamond" w:cs="EB Garamond" w:eastAsia="EB Garamond" w:hAnsi="EB Garamond"/>
          <w:b w:val="1"/>
          <w:color w:val="434343"/>
          <w:sz w:val="24"/>
          <w:szCs w:val="24"/>
        </w:rPr>
      </w:pPr>
      <w:r w:rsidDel="00000000" w:rsidR="00000000" w:rsidRPr="00000000">
        <w:rPr>
          <w:rFonts w:ascii="EB Garamond" w:cs="EB Garamond" w:eastAsia="EB Garamond" w:hAnsi="EB Garamond"/>
          <w:b w:val="1"/>
          <w:color w:val="434343"/>
          <w:sz w:val="24"/>
          <w:szCs w:val="24"/>
          <w:rtl w:val="0"/>
        </w:rPr>
        <w:t xml:space="preserve">ACKNOWLEDGEMENT</w:t>
      </w:r>
    </w:p>
    <w:p w:rsidR="00000000" w:rsidDel="00000000" w:rsidP="00000000" w:rsidRDefault="00000000" w:rsidRPr="00000000" w14:paraId="00000039">
      <w:pPr>
        <w:spacing w:line="480" w:lineRule="auto"/>
        <w:jc w:val="center"/>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3A">
      <w:pPr>
        <w:spacing w:line="480" w:lineRule="auto"/>
        <w:jc w:val="center"/>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3B">
      <w:pPr>
        <w:spacing w:line="480" w:lineRule="auto"/>
        <w:jc w:val="center"/>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3D">
      <w:pPr>
        <w:spacing w:line="480" w:lineRule="auto"/>
        <w:jc w:val="center"/>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1">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2">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3">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4">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5">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6">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7">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8">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9">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A">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B">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C">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D">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EB Garamond" w:cs="EB Garamond" w:eastAsia="EB Garamond" w:hAnsi="EB Garamond"/>
          <w:b w:val="1"/>
          <w:color w:val="434343"/>
          <w:sz w:val="24"/>
          <w:szCs w:val="24"/>
        </w:rPr>
      </w:pPr>
      <w:r w:rsidDel="00000000" w:rsidR="00000000" w:rsidRPr="00000000">
        <w:rPr>
          <w:rFonts w:ascii="EB Garamond" w:cs="EB Garamond" w:eastAsia="EB Garamond" w:hAnsi="EB Garamond"/>
          <w:b w:val="1"/>
          <w:color w:val="434343"/>
          <w:sz w:val="24"/>
          <w:szCs w:val="24"/>
          <w:rtl w:val="0"/>
        </w:rPr>
        <w:t xml:space="preserve">LIST OF ILLUSTRATIONS</w:t>
      </w:r>
    </w:p>
    <w:p w:rsidR="00000000" w:rsidDel="00000000" w:rsidP="00000000" w:rsidRDefault="00000000" w:rsidRPr="00000000" w14:paraId="0000004F">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50">
      <w:pPr>
        <w:spacing w:line="480" w:lineRule="auto"/>
        <w:rPr>
          <w:rFonts w:ascii="EB Garamond" w:cs="EB Garamond" w:eastAsia="EB Garamond" w:hAnsi="EB Garamond"/>
          <w:b w:val="1"/>
          <w:color w:val="434343"/>
          <w:sz w:val="24"/>
          <w:szCs w:val="24"/>
        </w:rPr>
      </w:pPr>
      <w:r w:rsidDel="00000000" w:rsidR="00000000" w:rsidRPr="00000000">
        <w:rPr>
          <w:rFonts w:ascii="EB Garamond" w:cs="EB Garamond" w:eastAsia="EB Garamond" w:hAnsi="EB Garamond"/>
          <w:b w:val="1"/>
          <w:color w:val="434343"/>
          <w:sz w:val="24"/>
          <w:szCs w:val="24"/>
          <w:rtl w:val="0"/>
        </w:rPr>
        <w:t xml:space="preserve">Figure</w:t>
      </w:r>
    </w:p>
    <w:p w:rsidR="00000000" w:rsidDel="00000000" w:rsidP="00000000" w:rsidRDefault="00000000" w:rsidRPr="00000000" w14:paraId="00000051">
      <w:pPr>
        <w:spacing w:line="480" w:lineRule="auto"/>
        <w:rPr>
          <w:rFonts w:ascii="EB Garamond" w:cs="EB Garamond" w:eastAsia="EB Garamond" w:hAnsi="EB Garamond"/>
          <w:b w:val="1"/>
          <w:color w:val="434343"/>
          <w:sz w:val="24"/>
          <w:szCs w:val="24"/>
        </w:rPr>
      </w:pPr>
      <w:r w:rsidDel="00000000" w:rsidR="00000000" w:rsidRPr="00000000">
        <w:rPr>
          <w:rtl w:val="0"/>
        </w:rPr>
      </w:r>
    </w:p>
    <w:p w:rsidR="00000000" w:rsidDel="00000000" w:rsidP="00000000" w:rsidRDefault="00000000" w:rsidRPr="00000000" w14:paraId="00000052">
      <w:pPr>
        <w:numPr>
          <w:ilvl w:val="0"/>
          <w:numId w:val="1"/>
        </w:numPr>
        <w:spacing w:line="480" w:lineRule="auto"/>
        <w:ind w:left="720" w:hanging="360"/>
        <w:rPr>
          <w:rFonts w:ascii="EB Garamond" w:cs="EB Garamond" w:eastAsia="EB Garamond" w:hAnsi="EB Garamond"/>
          <w:color w:val="434343"/>
          <w:sz w:val="24"/>
          <w:szCs w:val="24"/>
        </w:rPr>
      </w:pPr>
      <w:r w:rsidDel="00000000" w:rsidR="00000000" w:rsidRPr="00000000">
        <w:rPr>
          <w:rFonts w:ascii="EB Garamond" w:cs="EB Garamond" w:eastAsia="EB Garamond" w:hAnsi="EB Garamond"/>
          <w:color w:val="434343"/>
          <w:sz w:val="24"/>
          <w:szCs w:val="24"/>
          <w:rtl w:val="0"/>
        </w:rPr>
        <w:t xml:space="preserve">Introduction</w:t>
      </w:r>
    </w:p>
    <w:p w:rsidR="00000000" w:rsidDel="00000000" w:rsidP="00000000" w:rsidRDefault="00000000" w:rsidRPr="00000000" w14:paraId="00000053">
      <w:pPr>
        <w:numPr>
          <w:ilvl w:val="0"/>
          <w:numId w:val="1"/>
        </w:numPr>
        <w:spacing w:line="480" w:lineRule="auto"/>
        <w:ind w:left="720" w:hanging="360"/>
        <w:rPr>
          <w:rFonts w:ascii="EB Garamond" w:cs="EB Garamond" w:eastAsia="EB Garamond" w:hAnsi="EB Garamond"/>
          <w:color w:val="434343"/>
          <w:sz w:val="24"/>
          <w:szCs w:val="24"/>
          <w:u w:val="none"/>
        </w:rPr>
      </w:pPr>
      <w:r w:rsidDel="00000000" w:rsidR="00000000" w:rsidRPr="00000000">
        <w:rPr>
          <w:rtl w:val="0"/>
        </w:rPr>
      </w:r>
    </w:p>
    <w:p w:rsidR="00000000" w:rsidDel="00000000" w:rsidP="00000000" w:rsidRDefault="00000000" w:rsidRPr="00000000" w14:paraId="00000054">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5">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6">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7">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8">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9">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A">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B">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C">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D">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E">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5F">
      <w:pPr>
        <w:spacing w:line="480" w:lineRule="auto"/>
        <w:jc w:val="left"/>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0">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TABLE OF CONTENTS</w:t>
      </w:r>
    </w:p>
    <w:p w:rsidR="00000000" w:rsidDel="00000000" w:rsidP="00000000" w:rsidRDefault="00000000" w:rsidRPr="00000000" w14:paraId="00000061">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2">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3">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4">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5">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6">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7">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8">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9">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A">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B">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C">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D">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E">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6F">
      <w:pPr>
        <w:spacing w:line="480" w:lineRule="auto"/>
        <w:jc w:val="left"/>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70">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CHAPTER 1</w:t>
      </w:r>
    </w:p>
    <w:p w:rsidR="00000000" w:rsidDel="00000000" w:rsidP="00000000" w:rsidRDefault="00000000" w:rsidRPr="00000000" w14:paraId="00000071">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INTRODUCTION</w:t>
      </w:r>
    </w:p>
    <w:p w:rsidR="00000000" w:rsidDel="00000000" w:rsidP="00000000" w:rsidRDefault="00000000" w:rsidRPr="00000000" w14:paraId="00000072">
      <w:pPr>
        <w:spacing w:line="480" w:lineRule="auto"/>
        <w:rPr>
          <w:rFonts w:ascii="EB Garamond" w:cs="EB Garamond" w:eastAsia="EB Garamond" w:hAnsi="EB Garamond"/>
          <w:color w:val="434343"/>
          <w:sz w:val="28"/>
          <w:szCs w:val="28"/>
        </w:rPr>
      </w:pPr>
      <w:commentRangeStart w:id="0"/>
      <w:r w:rsidDel="00000000" w:rsidR="00000000" w:rsidRPr="00000000">
        <w:rPr>
          <w:rFonts w:ascii="EB Garamond" w:cs="EB Garamond" w:eastAsia="EB Garamond" w:hAnsi="EB Garamond"/>
          <w:color w:val="434343"/>
          <w:sz w:val="28"/>
          <w:szCs w:val="28"/>
          <w:rtl w:val="0"/>
        </w:rPr>
        <w:t xml:space="preserve">“Unreliable  Narrator!...  Unreliable  Narrators  are  considered  a  device,  right?  Don't  answer.  They  are.  They  are  and  they  don't  get  a  lot  of  literary  analysis  because  it's  a  gimmick.  It's  a  trick.  I  mean  Canterbury  Tales  gets  a  shoutout  because,  you  know,  it's  good  but  typically  it's  used  for  popcorn  crime  novels  and  thriller  movies  Agatha Christie,  Usual  Suspects,  so  on  and  so  forth.  But  I'm  going  to  argue  that  every  narrator  by  its  very  definition  is  unreliable  because  when  you  tell  a  story  there's  always  an  essential  distance  between  the  story  itself  and  the  telling  of  said  story,  right?  So  therefore  every  story  that  has  ever  been  told  has  an  Unreliable  Narrator.  The  only  truly  reliable  narrator  would  be  someone  hypothetically  telling  a  story  that  unfolds  before  our  very  eyes  which  is  obviously  very  impossible,  So  what  does  that  tell  us?  That  the  only  truly  reliable  narrator  is  life  itself.  But  life  itself  is  also  completely  unreliable  because  it  is  constantly  misdirecting  and  misleading  us  and  taking  us  on  this  journey  where  it  is  literally  impossible  to  predict  where  it  is  going  to  go  next. . .  Life  as  the  ultimate  Unreliable  Narrator.”  </w:t>
      </w:r>
    </w:p>
    <w:p w:rsidR="00000000" w:rsidDel="00000000" w:rsidP="00000000" w:rsidRDefault="00000000" w:rsidRPr="00000000" w14:paraId="00000073">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 Life Itself (2009)</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4">
      <w:pPr>
        <w:spacing w:line="480" w:lineRule="auto"/>
        <w:rPr>
          <w:rFonts w:ascii="EB Garamond" w:cs="EB Garamond" w:eastAsia="EB Garamond" w:hAnsi="EB Garamond"/>
          <w:color w:val="434343"/>
          <w:sz w:val="28"/>
          <w:szCs w:val="28"/>
          <w:highlight w:val="white"/>
        </w:rPr>
      </w:pPr>
      <w:r w:rsidDel="00000000" w:rsidR="00000000" w:rsidRPr="00000000">
        <w:rPr>
          <w:rFonts w:ascii="EB Garamond" w:cs="EB Garamond" w:eastAsia="EB Garamond" w:hAnsi="EB Garamond"/>
          <w:color w:val="434343"/>
          <w:sz w:val="28"/>
          <w:szCs w:val="28"/>
          <w:rtl w:val="0"/>
        </w:rPr>
        <w:t xml:space="preserve">This  monologue  was  delivered  by  the  protagonist  of  the  movie  ‘Life  Itself’  about  the  life  of  a  New  York  couple  as  they  go  from  college  romance </w:t>
      </w:r>
      <w:r w:rsidDel="00000000" w:rsidR="00000000" w:rsidRPr="00000000">
        <w:rPr>
          <w:rFonts w:ascii="EB Garamond" w:cs="EB Garamond" w:eastAsia="EB Garamond" w:hAnsi="EB Garamond"/>
          <w:color w:val="434343"/>
          <w:sz w:val="28"/>
          <w:szCs w:val="28"/>
          <w:highlight w:val="white"/>
          <w:rtl w:val="0"/>
        </w:rPr>
        <w:t xml:space="preserve"> to  marriage  and  the  birth  of  their  first  child.  The  unexpected  twists  of  their  journey  creates  ripples  of  consequences  that  echo  over  continents  and  through  lifetimes.  This  movie  demonstrates  by  itself  the  concept  of  the  literary  device  unreliable  narrator.  </w:t>
      </w:r>
    </w:p>
    <w:p w:rsidR="00000000" w:rsidDel="00000000" w:rsidP="00000000" w:rsidRDefault="00000000" w:rsidRPr="00000000" w14:paraId="00000075">
      <w:pPr>
        <w:spacing w:line="480" w:lineRule="auto"/>
        <w:rPr>
          <w:rFonts w:ascii="EB Garamond" w:cs="EB Garamond" w:eastAsia="EB Garamond" w:hAnsi="EB Garamond"/>
          <w:color w:val="434343"/>
          <w:sz w:val="28"/>
          <w:szCs w:val="28"/>
          <w:highlight w:val="white"/>
        </w:rPr>
      </w:pPr>
      <w:r w:rsidDel="00000000" w:rsidR="00000000" w:rsidRPr="00000000">
        <w:rPr>
          <w:rFonts w:ascii="EB Garamond" w:cs="EB Garamond" w:eastAsia="EB Garamond" w:hAnsi="EB Garamond"/>
          <w:color w:val="434343"/>
          <w:sz w:val="28"/>
          <w:szCs w:val="28"/>
          <w:highlight w:val="white"/>
          <w:rtl w:val="0"/>
        </w:rPr>
        <w:t xml:space="preserve">In  literature,  an  unreliable  narrator  is  a  character  who  tells  a  story  with  a  lack  of credibility.  It  was  first  used  by  Wayne  C.  Booth  in  1961  in  </w:t>
      </w:r>
      <w:r w:rsidDel="00000000" w:rsidR="00000000" w:rsidRPr="00000000">
        <w:rPr>
          <w:rFonts w:ascii="EB Garamond" w:cs="EB Garamond" w:eastAsia="EB Garamond" w:hAnsi="EB Garamond"/>
          <w:i w:val="1"/>
          <w:color w:val="434343"/>
          <w:sz w:val="28"/>
          <w:szCs w:val="28"/>
          <w:highlight w:val="white"/>
          <w:rtl w:val="0"/>
        </w:rPr>
        <w:t xml:space="preserve">The  Rhetoric  of  Fiction.</w:t>
      </w:r>
      <w:r w:rsidDel="00000000" w:rsidR="00000000" w:rsidRPr="00000000">
        <w:rPr>
          <w:rFonts w:ascii="EB Garamond" w:cs="EB Garamond" w:eastAsia="EB Garamond" w:hAnsi="EB Garamond"/>
          <w:color w:val="434343"/>
          <w:sz w:val="28"/>
          <w:szCs w:val="28"/>
          <w:highlight w:val="white"/>
          <w:rtl w:val="0"/>
        </w:rPr>
        <w:t xml:space="preserve">  Since  then,  many  authors  and  filmmakers  </w:t>
      </w:r>
      <w:ins w:author="Liubomir Borissov" w:id="0" w:date="2020-04-19T18:27:03Z">
        <w:r w:rsidDel="00000000" w:rsidR="00000000" w:rsidRPr="00000000">
          <w:rPr>
            <w:rFonts w:ascii="EB Garamond" w:cs="EB Garamond" w:eastAsia="EB Garamond" w:hAnsi="EB Garamond"/>
            <w:color w:val="434343"/>
            <w:sz w:val="28"/>
            <w:szCs w:val="28"/>
            <w:highlight w:val="white"/>
            <w:rtl w:val="0"/>
          </w:rPr>
          <w:t xml:space="preserve">have used</w:t>
        </w:r>
      </w:ins>
      <w:del w:author="Liubomir Borissov" w:id="0" w:date="2020-04-19T18:27:03Z">
        <w:r w:rsidDel="00000000" w:rsidR="00000000" w:rsidRPr="00000000">
          <w:rPr>
            <w:rFonts w:ascii="EB Garamond" w:cs="EB Garamond" w:eastAsia="EB Garamond" w:hAnsi="EB Garamond"/>
            <w:color w:val="434343"/>
            <w:sz w:val="28"/>
            <w:szCs w:val="28"/>
            <w:highlight w:val="white"/>
            <w:rtl w:val="0"/>
          </w:rPr>
          <w:delText xml:space="preserve">use</w:delText>
        </w:r>
      </w:del>
      <w:r w:rsidDel="00000000" w:rsidR="00000000" w:rsidRPr="00000000">
        <w:rPr>
          <w:rFonts w:ascii="EB Garamond" w:cs="EB Garamond" w:eastAsia="EB Garamond" w:hAnsi="EB Garamond"/>
          <w:color w:val="434343"/>
          <w:sz w:val="28"/>
          <w:szCs w:val="28"/>
          <w:highlight w:val="white"/>
          <w:rtl w:val="0"/>
        </w:rPr>
        <w:t xml:space="preserve">  the  technique  to  create  interest  and  suspense  in  their  narration.  This  movie  not  only  demonstrated  life  as  an  unreliable  narrator  but  </w:t>
      </w:r>
      <w:commentRangeStart w:id="1"/>
      <w:r w:rsidDel="00000000" w:rsidR="00000000" w:rsidRPr="00000000">
        <w:rPr>
          <w:rFonts w:ascii="EB Garamond" w:cs="EB Garamond" w:eastAsia="EB Garamond" w:hAnsi="EB Garamond"/>
          <w:color w:val="434343"/>
          <w:sz w:val="28"/>
          <w:szCs w:val="28"/>
          <w:highlight w:val="white"/>
          <w:rtl w:val="0"/>
        </w:rPr>
        <w:t xml:space="preserve">indirectly  also  about  how</w:t>
      </w:r>
      <w:commentRangeEnd w:id="1"/>
      <w:r w:rsidDel="00000000" w:rsidR="00000000" w:rsidRPr="00000000">
        <w:commentReference w:id="1"/>
      </w:r>
      <w:r w:rsidDel="00000000" w:rsidR="00000000" w:rsidRPr="00000000">
        <w:rPr>
          <w:rFonts w:ascii="EB Garamond" w:cs="EB Garamond" w:eastAsia="EB Garamond" w:hAnsi="EB Garamond"/>
          <w:color w:val="434343"/>
          <w:sz w:val="28"/>
          <w:szCs w:val="28"/>
          <w:highlight w:val="white"/>
          <w:rtl w:val="0"/>
        </w:rPr>
        <w:t xml:space="preserve">  everything  has  a  cause  and  effect  which  effectively  connects  everything  around  the  world</w:t>
      </w:r>
      <w:commentRangeStart w:id="2"/>
      <w:r w:rsidDel="00000000" w:rsidR="00000000" w:rsidRPr="00000000">
        <w:rPr>
          <w:rFonts w:ascii="EB Garamond" w:cs="EB Garamond" w:eastAsia="EB Garamond" w:hAnsi="EB Garamond"/>
          <w:color w:val="434343"/>
          <w:sz w:val="28"/>
          <w:szCs w:val="28"/>
          <w:highlight w:val="white"/>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6">
      <w:pPr>
        <w:spacing w:line="480" w:lineRule="auto"/>
        <w:rPr>
          <w:rFonts w:ascii="EB Garamond" w:cs="EB Garamond" w:eastAsia="EB Garamond" w:hAnsi="EB Garamond"/>
          <w:color w:val="434343"/>
          <w:sz w:val="28"/>
          <w:szCs w:val="28"/>
          <w:highlight w:val="white"/>
        </w:rPr>
      </w:pPr>
      <w:r w:rsidDel="00000000" w:rsidR="00000000" w:rsidRPr="00000000">
        <w:rPr>
          <w:rFonts w:ascii="EB Garamond" w:cs="EB Garamond" w:eastAsia="EB Garamond" w:hAnsi="EB Garamond"/>
          <w:color w:val="434343"/>
          <w:sz w:val="28"/>
          <w:szCs w:val="28"/>
          <w:highlight w:val="white"/>
          <w:rtl w:val="0"/>
        </w:rPr>
        <w:t xml:space="preserve">In  accordance  with  the  same  concept,  Stephen  King’s  greatest  work  ‘11/22/63’  is  a  story  about  a  young  man  named  Jake  who  discovers  a  portal  in  a  diner’s  pantry  which  leads  him  back  to  1958.  After  a  few  visits  and  some  experiments,  Jake  deduces  that  altering  history  is  possible.  However  as  long  as  he  stays  in  the  past,  only  two  minutes  go  by  in  the  present. He  decides  to  live  in  the  past  until  1963  so  he  can  prevent  the  assassination  of  President  John  F.  Kennedy,  believing  that  this  change  will  greatly  benefit  humanity.  After  years  of  stalking  Lee  Harvey  Oswald,  Jake  manages  to  prevent  him  from  shooting  Kennedy.</w:t>
      </w:r>
    </w:p>
    <w:p w:rsidR="00000000" w:rsidDel="00000000" w:rsidP="00000000" w:rsidRDefault="00000000" w:rsidRPr="00000000" w14:paraId="00000077">
      <w:pPr>
        <w:shd w:fill="ffffff" w:val="clear"/>
        <w:spacing w:after="420" w:before="280" w:line="480" w:lineRule="auto"/>
        <w:rPr>
          <w:rFonts w:ascii="EB Garamond" w:cs="EB Garamond" w:eastAsia="EB Garamond" w:hAnsi="EB Garamond"/>
          <w:color w:val="434343"/>
          <w:sz w:val="28"/>
          <w:szCs w:val="28"/>
          <w:highlight w:val="white"/>
        </w:rPr>
      </w:pPr>
      <w:r w:rsidDel="00000000" w:rsidR="00000000" w:rsidRPr="00000000">
        <w:rPr>
          <w:rFonts w:ascii="EB Garamond" w:cs="EB Garamond" w:eastAsia="EB Garamond" w:hAnsi="EB Garamond"/>
          <w:color w:val="434343"/>
          <w:sz w:val="28"/>
          <w:szCs w:val="28"/>
          <w:highlight w:val="white"/>
          <w:rtl w:val="0"/>
        </w:rPr>
        <w:t xml:space="preserve">Upon  returning  to  the  present,  he  expects  to  find  the  world  improved  as  a  result. Instead,  the  opposite  has  happened.  Earthquakes  occur  everywhere,  his  old  home  is  in ruins,  and  nuclear  war  has  destroyed  much  of  the  world.  Distraught,  Jake  returns  to  1958  once  again  and  resets  history. </w:t>
      </w:r>
    </w:p>
    <w:p w:rsidR="00000000" w:rsidDel="00000000" w:rsidP="00000000" w:rsidRDefault="00000000" w:rsidRPr="00000000" w14:paraId="00000078">
      <w:pPr>
        <w:shd w:fill="ffffff" w:val="clear"/>
        <w:spacing w:after="420" w:before="280" w:line="480" w:lineRule="auto"/>
        <w:rPr>
          <w:rFonts w:ascii="EB Garamond" w:cs="EB Garamond" w:eastAsia="EB Garamond" w:hAnsi="EB Garamond"/>
          <w:color w:val="434343"/>
          <w:sz w:val="28"/>
          <w:szCs w:val="28"/>
          <w:highlight w:val="white"/>
        </w:rPr>
      </w:pPr>
      <w:r w:rsidDel="00000000" w:rsidR="00000000" w:rsidRPr="00000000">
        <w:rPr>
          <w:rFonts w:ascii="EB Garamond" w:cs="EB Garamond" w:eastAsia="EB Garamond" w:hAnsi="EB Garamond"/>
          <w:color w:val="434343"/>
          <w:sz w:val="28"/>
          <w:szCs w:val="28"/>
          <w:highlight w:val="white"/>
          <w:rtl w:val="0"/>
        </w:rPr>
        <w:t xml:space="preserve">This  story  also  demonstrates  how  everything  in  the  world  is  connected  together  but  through  the  concept  of  </w:t>
      </w:r>
      <w:ins w:author="Liubomir Borissov" w:id="1" w:date="2020-04-19T18:30:31Z">
        <w:r w:rsidDel="00000000" w:rsidR="00000000" w:rsidRPr="00000000">
          <w:rPr>
            <w:rFonts w:ascii="EB Garamond" w:cs="EB Garamond" w:eastAsia="EB Garamond" w:hAnsi="EB Garamond"/>
            <w:color w:val="434343"/>
            <w:sz w:val="28"/>
            <w:szCs w:val="28"/>
            <w:highlight w:val="white"/>
            <w:rtl w:val="0"/>
          </w:rPr>
          <w:t xml:space="preserve">the </w:t>
        </w:r>
      </w:ins>
      <w:commentRangeStart w:id="3"/>
      <w:r w:rsidDel="00000000" w:rsidR="00000000" w:rsidRPr="00000000">
        <w:rPr>
          <w:rFonts w:ascii="EB Garamond" w:cs="EB Garamond" w:eastAsia="EB Garamond" w:hAnsi="EB Garamond"/>
          <w:color w:val="434343"/>
          <w:sz w:val="28"/>
          <w:szCs w:val="28"/>
          <w:highlight w:val="white"/>
          <w:rtl w:val="0"/>
        </w:rPr>
        <w:t xml:space="preserve">butterfly  effect</w:t>
      </w:r>
      <w:commentRangeEnd w:id="3"/>
      <w:r w:rsidDel="00000000" w:rsidR="00000000" w:rsidRPr="00000000">
        <w:commentReference w:id="3"/>
      </w:r>
      <w:r w:rsidDel="00000000" w:rsidR="00000000" w:rsidRPr="00000000">
        <w:rPr>
          <w:rFonts w:ascii="EB Garamond" w:cs="EB Garamond" w:eastAsia="EB Garamond" w:hAnsi="EB Garamond"/>
          <w:color w:val="434343"/>
          <w:sz w:val="28"/>
          <w:szCs w:val="28"/>
          <w:highlight w:val="white"/>
          <w:rtl w:val="0"/>
        </w:rPr>
        <w:t xml:space="preserve">.</w:t>
      </w:r>
    </w:p>
    <w:p w:rsidR="00000000" w:rsidDel="00000000" w:rsidP="00000000" w:rsidRDefault="00000000" w:rsidRPr="00000000" w14:paraId="00000079">
      <w:pPr>
        <w:shd w:fill="ffffff" w:val="clear"/>
        <w:spacing w:after="420" w:before="280" w:line="480" w:lineRule="auto"/>
        <w:rPr>
          <w:rFonts w:ascii="EB Garamond" w:cs="EB Garamond" w:eastAsia="EB Garamond" w:hAnsi="EB Garamond"/>
          <w:color w:val="434343"/>
          <w:sz w:val="28"/>
          <w:szCs w:val="28"/>
          <w:highlight w:val="white"/>
        </w:rPr>
      </w:pPr>
      <w:ins w:author="Liubomir Borissov" w:id="2" w:date="2020-04-19T18:51:54Z">
        <w:r w:rsidDel="00000000" w:rsidR="00000000" w:rsidRPr="00000000">
          <w:rPr>
            <w:rFonts w:ascii="EB Garamond" w:cs="EB Garamond" w:eastAsia="EB Garamond" w:hAnsi="EB Garamond"/>
            <w:color w:val="434343"/>
            <w:sz w:val="28"/>
            <w:szCs w:val="28"/>
            <w:highlight w:val="white"/>
            <w:rtl w:val="0"/>
          </w:rPr>
          <w:t xml:space="preserve">These stories share the</w:t>
        </w:r>
      </w:ins>
      <w:del w:author="Liubomir Borissov" w:id="2" w:date="2020-04-19T18:51:54Z">
        <w:r w:rsidDel="00000000" w:rsidR="00000000" w:rsidRPr="00000000">
          <w:rPr>
            <w:rFonts w:ascii="EB Garamond" w:cs="EB Garamond" w:eastAsia="EB Garamond" w:hAnsi="EB Garamond"/>
            <w:color w:val="434343"/>
            <w:sz w:val="28"/>
            <w:szCs w:val="28"/>
            <w:highlight w:val="white"/>
            <w:rtl w:val="0"/>
          </w:rPr>
          <w:delText xml:space="preserve">Between  both  these  stories  one  thing  is  evident.  The</w:delText>
        </w:r>
      </w:del>
      <w:r w:rsidDel="00000000" w:rsidR="00000000" w:rsidRPr="00000000">
        <w:rPr>
          <w:rFonts w:ascii="EB Garamond" w:cs="EB Garamond" w:eastAsia="EB Garamond" w:hAnsi="EB Garamond"/>
          <w:color w:val="434343"/>
          <w:sz w:val="28"/>
          <w:szCs w:val="28"/>
          <w:highlight w:val="white"/>
          <w:rtl w:val="0"/>
        </w:rPr>
        <w:t xml:space="preserve">  concept  that  everything  in  the  world  is  connected  through  the  unreliable  narrator  of  life  and  the  concept  of  butterfly  effect. </w:t>
      </w:r>
    </w:p>
    <w:p w:rsidR="00000000" w:rsidDel="00000000" w:rsidP="00000000" w:rsidRDefault="00000000" w:rsidRPr="00000000" w14:paraId="0000007A">
      <w:pPr>
        <w:shd w:fill="ffffff" w:val="clear"/>
        <w:spacing w:after="420" w:before="280" w:line="480" w:lineRule="auto"/>
        <w:rPr>
          <w:rFonts w:ascii="EB Garamond" w:cs="EB Garamond" w:eastAsia="EB Garamond" w:hAnsi="EB Garamond"/>
          <w:color w:val="434343"/>
          <w:sz w:val="28"/>
          <w:szCs w:val="28"/>
          <w:highlight w:val="white"/>
        </w:rPr>
      </w:pPr>
      <w:r w:rsidDel="00000000" w:rsidR="00000000" w:rsidRPr="00000000">
        <w:rPr>
          <w:rFonts w:ascii="EB Garamond" w:cs="EB Garamond" w:eastAsia="EB Garamond" w:hAnsi="EB Garamond"/>
          <w:color w:val="434343"/>
          <w:sz w:val="28"/>
          <w:szCs w:val="28"/>
          <w:highlight w:val="white"/>
          <w:rtl w:val="0"/>
        </w:rPr>
        <w:t xml:space="preserve">The  Virtual  Time  Machine  represents  life  as  an  unreliable  narrator  and  illustrates its  connection  to  the  butterfly  effect.  It  is  a  virtual  reality  experience  which  takes  you  through  the  life  of  the  planet  </w:t>
      </w:r>
      <w:ins w:author="Liubomir Borissov" w:id="3" w:date="2020-04-19T18:54:47Z">
        <w:r w:rsidDel="00000000" w:rsidR="00000000" w:rsidRPr="00000000">
          <w:rPr>
            <w:rFonts w:ascii="EB Garamond" w:cs="EB Garamond" w:eastAsia="EB Garamond" w:hAnsi="EB Garamond"/>
            <w:color w:val="434343"/>
            <w:sz w:val="28"/>
            <w:szCs w:val="28"/>
            <w:highlight w:val="white"/>
            <w:rtl w:val="0"/>
          </w:rPr>
          <w:t xml:space="preserve">Earth</w:t>
        </w:r>
      </w:ins>
      <w:del w:author="Liubomir Borissov" w:id="3" w:date="2020-04-19T18:54:47Z">
        <w:r w:rsidDel="00000000" w:rsidR="00000000" w:rsidRPr="00000000">
          <w:rPr>
            <w:rFonts w:ascii="EB Garamond" w:cs="EB Garamond" w:eastAsia="EB Garamond" w:hAnsi="EB Garamond"/>
            <w:color w:val="434343"/>
            <w:sz w:val="28"/>
            <w:szCs w:val="28"/>
            <w:highlight w:val="white"/>
            <w:rtl w:val="0"/>
          </w:rPr>
          <w:delText xml:space="preserve">earth</w:delText>
        </w:r>
      </w:del>
      <w:r w:rsidDel="00000000" w:rsidR="00000000" w:rsidRPr="00000000">
        <w:rPr>
          <w:rFonts w:ascii="EB Garamond" w:cs="EB Garamond" w:eastAsia="EB Garamond" w:hAnsi="EB Garamond"/>
          <w:color w:val="434343"/>
          <w:sz w:val="28"/>
          <w:szCs w:val="28"/>
          <w:highlight w:val="white"/>
          <w:rtl w:val="0"/>
        </w:rPr>
        <w:t xml:space="preserve">  personified  into  a  character  on  a  social  media  platform.  With  most  of  life  being  documented  on  social  media  today,  the  experience  encompasses  an  interactive,  fictional,  non  linear  story  of  the  Earth  which  is  subject  to  change  by  the  audience.  The  audience  participates  by  choosing  an  image  on  the  profile  of  Planet  Earth  and  changing  the  outcome  of  it  and  hence  opening  the  possibility  of  </w:t>
      </w:r>
      <w:ins w:author="Liubomir Borissov" w:id="4" w:date="2020-04-19T18:55:33Z">
        <w:r w:rsidDel="00000000" w:rsidR="00000000" w:rsidRPr="00000000">
          <w:rPr>
            <w:rFonts w:ascii="EB Garamond" w:cs="EB Garamond" w:eastAsia="EB Garamond" w:hAnsi="EB Garamond"/>
            <w:color w:val="434343"/>
            <w:sz w:val="28"/>
            <w:szCs w:val="28"/>
            <w:highlight w:val="white"/>
            <w:rtl w:val="0"/>
          </w:rPr>
          <w:t xml:space="preserve">an alternative</w:t>
        </w:r>
      </w:ins>
      <w:del w:author="Liubomir Borissov" w:id="4" w:date="2020-04-19T18:55:33Z">
        <w:r w:rsidDel="00000000" w:rsidR="00000000" w:rsidRPr="00000000">
          <w:rPr>
            <w:rFonts w:ascii="EB Garamond" w:cs="EB Garamond" w:eastAsia="EB Garamond" w:hAnsi="EB Garamond"/>
            <w:color w:val="434343"/>
            <w:sz w:val="28"/>
            <w:szCs w:val="28"/>
            <w:highlight w:val="white"/>
            <w:rtl w:val="0"/>
          </w:rPr>
          <w:delText xml:space="preserve">a  whole  new  idea  of  </w:delText>
        </w:r>
      </w:del>
      <w:r w:rsidDel="00000000" w:rsidR="00000000" w:rsidRPr="00000000">
        <w:rPr>
          <w:rFonts w:ascii="EB Garamond" w:cs="EB Garamond" w:eastAsia="EB Garamond" w:hAnsi="EB Garamond"/>
          <w:color w:val="434343"/>
          <w:sz w:val="28"/>
          <w:szCs w:val="28"/>
          <w:highlight w:val="white"/>
          <w:rtl w:val="0"/>
        </w:rPr>
        <w:t xml:space="preserve">present  due  to  the  butterfly  effect. </w:t>
      </w:r>
    </w:p>
    <w:p w:rsidR="00000000" w:rsidDel="00000000" w:rsidP="00000000" w:rsidRDefault="00000000" w:rsidRPr="00000000" w14:paraId="0000007B">
      <w:pPr>
        <w:shd w:fill="ffffff" w:val="clear"/>
        <w:spacing w:after="420" w:before="280" w:line="480" w:lineRule="auto"/>
        <w:rPr>
          <w:rFonts w:ascii="EB Garamond" w:cs="EB Garamond" w:eastAsia="EB Garamond" w:hAnsi="EB Garamond"/>
          <w:color w:val="434343"/>
          <w:sz w:val="28"/>
          <w:szCs w:val="28"/>
          <w:highlight w:val="white"/>
        </w:rPr>
      </w:pPr>
      <w:r w:rsidDel="00000000" w:rsidR="00000000" w:rsidRPr="00000000">
        <w:rPr>
          <w:rFonts w:ascii="EB Garamond" w:cs="EB Garamond" w:eastAsia="EB Garamond" w:hAnsi="EB Garamond"/>
          <w:color w:val="434343"/>
          <w:sz w:val="28"/>
          <w:szCs w:val="28"/>
          <w:highlight w:val="white"/>
          <w:rtl w:val="0"/>
        </w:rPr>
        <w:t xml:space="preserve">With  the  recent  developments  around  the  world-  CoronaVirus,  Fires  in</w:t>
      </w:r>
      <w:ins w:author="Liubomir Borissov" w:id="5" w:date="2020-04-19T18:56:02Z">
        <w:r w:rsidDel="00000000" w:rsidR="00000000" w:rsidRPr="00000000">
          <w:rPr>
            <w:rFonts w:ascii="EB Garamond" w:cs="EB Garamond" w:eastAsia="EB Garamond" w:hAnsi="EB Garamond"/>
            <w:color w:val="434343"/>
            <w:sz w:val="28"/>
            <w:szCs w:val="28"/>
            <w:highlight w:val="white"/>
            <w:rtl w:val="0"/>
          </w:rPr>
          <w:t xml:space="preserve"> the</w:t>
        </w:r>
      </w:ins>
      <w:r w:rsidDel="00000000" w:rsidR="00000000" w:rsidRPr="00000000">
        <w:rPr>
          <w:rFonts w:ascii="EB Garamond" w:cs="EB Garamond" w:eastAsia="EB Garamond" w:hAnsi="EB Garamond"/>
          <w:color w:val="434343"/>
          <w:sz w:val="28"/>
          <w:szCs w:val="28"/>
          <w:highlight w:val="white"/>
          <w:rtl w:val="0"/>
        </w:rPr>
        <w:t xml:space="preserve">  Amazon  and  Australia,  heat  waves  and  floods,  wouldn't  it  be  nice  to  explore  the  other  option  from  the  </w:t>
      </w:r>
      <w:commentRangeStart w:id="4"/>
      <w:r w:rsidDel="00000000" w:rsidR="00000000" w:rsidRPr="00000000">
        <w:rPr>
          <w:rFonts w:ascii="EB Garamond" w:cs="EB Garamond" w:eastAsia="EB Garamond" w:hAnsi="EB Garamond"/>
          <w:color w:val="434343"/>
          <w:sz w:val="28"/>
          <w:szCs w:val="28"/>
          <w:highlight w:val="white"/>
          <w:rtl w:val="0"/>
        </w:rPr>
        <w:t xml:space="preserve">schrodinger  cat’s  experiment</w:t>
      </w:r>
      <w:commentRangeEnd w:id="4"/>
      <w:r w:rsidDel="00000000" w:rsidR="00000000" w:rsidRPr="00000000">
        <w:commentReference w:id="4"/>
      </w:r>
      <w:r w:rsidDel="00000000" w:rsidR="00000000" w:rsidRPr="00000000">
        <w:rPr>
          <w:rFonts w:ascii="EB Garamond" w:cs="EB Garamond" w:eastAsia="EB Garamond" w:hAnsi="EB Garamond"/>
          <w:color w:val="434343"/>
          <w:sz w:val="28"/>
          <w:szCs w:val="28"/>
          <w:highlight w:val="white"/>
          <w:rtl w:val="0"/>
        </w:rPr>
        <w:t xml:space="preserve">.  What  if  we  could  choose  differently  and  see  how  the  world  could  turn  out.  Would  CoronaVirus  have  even  occurred,  if  maybe  years  ago,  something  might  have  been  done  differently?</w:t>
      </w:r>
    </w:p>
    <w:p w:rsidR="00000000" w:rsidDel="00000000" w:rsidP="00000000" w:rsidRDefault="00000000" w:rsidRPr="00000000" w14:paraId="0000007C">
      <w:pPr>
        <w:shd w:fill="ffffff" w:val="clear"/>
        <w:spacing w:after="420" w:before="280" w:line="480" w:lineRule="auto"/>
        <w:rPr>
          <w:rFonts w:ascii="EB Garamond" w:cs="EB Garamond" w:eastAsia="EB Garamond" w:hAnsi="EB Garamond"/>
          <w:color w:val="434343"/>
          <w:sz w:val="28"/>
          <w:szCs w:val="28"/>
          <w:highlight w:val="white"/>
        </w:rPr>
      </w:pPr>
      <w:r w:rsidDel="00000000" w:rsidR="00000000" w:rsidRPr="00000000">
        <w:rPr>
          <w:rFonts w:ascii="EB Garamond" w:cs="EB Garamond" w:eastAsia="EB Garamond" w:hAnsi="EB Garamond"/>
          <w:color w:val="434343"/>
          <w:sz w:val="28"/>
          <w:szCs w:val="28"/>
          <w:highlight w:val="white"/>
          <w:rtl w:val="0"/>
        </w:rPr>
        <w:t xml:space="preserve">I  want  this  experience  to  be  a  stepping  stone  to  a  realization  of  how  actions  have  consequences  which  will  definitely  reflect  some  way  or  the  other.</w:t>
      </w:r>
    </w:p>
    <w:p w:rsidR="00000000" w:rsidDel="00000000" w:rsidP="00000000" w:rsidRDefault="00000000" w:rsidRPr="00000000" w14:paraId="0000007D">
      <w:pPr>
        <w:shd w:fill="ffffff" w:val="clear"/>
        <w:spacing w:after="420" w:before="280" w:line="480" w:lineRule="auto"/>
        <w:rPr>
          <w:rFonts w:ascii="EB Garamond" w:cs="EB Garamond" w:eastAsia="EB Garamond" w:hAnsi="EB Garamond"/>
          <w:color w:val="434343"/>
          <w:sz w:val="28"/>
          <w:szCs w:val="28"/>
          <w:highlight w:val="white"/>
        </w:rPr>
      </w:pPr>
      <w:r w:rsidDel="00000000" w:rsidR="00000000" w:rsidRPr="00000000">
        <w:rPr>
          <w:rtl w:val="0"/>
        </w:rPr>
      </w:r>
    </w:p>
    <w:p w:rsidR="00000000" w:rsidDel="00000000" w:rsidP="00000000" w:rsidRDefault="00000000" w:rsidRPr="00000000" w14:paraId="0000007E">
      <w:pPr>
        <w:shd w:fill="ffffff" w:val="clear"/>
        <w:spacing w:after="420" w:before="280" w:line="480" w:lineRule="auto"/>
        <w:rPr>
          <w:rFonts w:ascii="EB Garamond" w:cs="EB Garamond" w:eastAsia="EB Garamond" w:hAnsi="EB Garamond"/>
          <w:color w:val="434343"/>
          <w:sz w:val="28"/>
          <w:szCs w:val="28"/>
          <w:highlight w:val="white"/>
        </w:rPr>
      </w:pPr>
      <w:r w:rsidDel="00000000" w:rsidR="00000000" w:rsidRPr="00000000">
        <w:rPr>
          <w:rtl w:val="0"/>
        </w:rPr>
      </w:r>
    </w:p>
    <w:p w:rsidR="00000000" w:rsidDel="00000000" w:rsidP="00000000" w:rsidRDefault="00000000" w:rsidRPr="00000000" w14:paraId="0000007F">
      <w:pPr>
        <w:spacing w:line="480" w:lineRule="auto"/>
        <w:rPr>
          <w:rFonts w:ascii="EB Garamond" w:cs="EB Garamond" w:eastAsia="EB Garamond" w:hAnsi="EB Garamond"/>
          <w:color w:val="555555"/>
          <w:sz w:val="28"/>
          <w:szCs w:val="28"/>
          <w:highlight w:val="white"/>
        </w:rPr>
      </w:pPr>
      <w:r w:rsidDel="00000000" w:rsidR="00000000" w:rsidRPr="00000000">
        <w:rPr>
          <w:rtl w:val="0"/>
        </w:rPr>
      </w:r>
    </w:p>
    <w:p w:rsidR="00000000" w:rsidDel="00000000" w:rsidP="00000000" w:rsidRDefault="00000000" w:rsidRPr="00000000" w14:paraId="00000080">
      <w:pPr>
        <w:spacing w:line="480" w:lineRule="auto"/>
        <w:jc w:val="left"/>
        <w:rPr>
          <w:rFonts w:ascii="EB Garamond" w:cs="EB Garamond" w:eastAsia="EB Garamond" w:hAnsi="EB Garamond"/>
          <w:color w:val="434343"/>
          <w:sz w:val="28"/>
          <w:szCs w:val="28"/>
        </w:rPr>
      </w:pPr>
      <w:r w:rsidDel="00000000" w:rsidR="00000000" w:rsidRPr="00000000">
        <w:rPr>
          <w:rtl w:val="0"/>
        </w:rPr>
      </w:r>
    </w:p>
    <w:p w:rsidR="00000000" w:rsidDel="00000000" w:rsidP="00000000" w:rsidRDefault="00000000" w:rsidRPr="00000000" w14:paraId="00000081">
      <w:pPr>
        <w:spacing w:line="480" w:lineRule="auto"/>
        <w:jc w:val="left"/>
        <w:rPr>
          <w:rFonts w:ascii="EB Garamond" w:cs="EB Garamond" w:eastAsia="EB Garamond" w:hAnsi="EB Garamond"/>
          <w:color w:val="434343"/>
          <w:sz w:val="28"/>
          <w:szCs w:val="28"/>
        </w:rPr>
      </w:pPr>
      <w:r w:rsidDel="00000000" w:rsidR="00000000" w:rsidRPr="00000000">
        <w:rPr>
          <w:rtl w:val="0"/>
        </w:rPr>
      </w:r>
    </w:p>
    <w:p w:rsidR="00000000" w:rsidDel="00000000" w:rsidP="00000000" w:rsidRDefault="00000000" w:rsidRPr="00000000" w14:paraId="00000082">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83">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CHAPTER 2</w:t>
      </w:r>
    </w:p>
    <w:p w:rsidR="00000000" w:rsidDel="00000000" w:rsidP="00000000" w:rsidRDefault="00000000" w:rsidRPr="00000000" w14:paraId="00000084">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INFLUENCES/INSPIRATION</w:t>
      </w:r>
    </w:p>
    <w:p w:rsidR="00000000" w:rsidDel="00000000" w:rsidP="00000000" w:rsidRDefault="00000000" w:rsidRPr="00000000" w14:paraId="00000085">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ff0000"/>
          <w:sz w:val="28"/>
          <w:szCs w:val="28"/>
          <w:rtl w:val="0"/>
        </w:rPr>
        <w:t xml:space="preserve">The  journey  of  The  Virtual  Time  Machine  has  evolved  over  the  years  to  finally become  what  it  is  today</w:t>
      </w:r>
      <w:r w:rsidDel="00000000" w:rsidR="00000000" w:rsidRPr="00000000">
        <w:rPr>
          <w:rFonts w:ascii="EB Garamond" w:cs="EB Garamond" w:eastAsia="EB Garamond" w:hAnsi="EB Garamond"/>
          <w:color w:val="434343"/>
          <w:sz w:val="28"/>
          <w:szCs w:val="28"/>
          <w:rtl w:val="0"/>
        </w:rPr>
        <w:t xml:space="preserve">.  </w:t>
      </w:r>
      <w:commentRangeStart w:id="5"/>
      <w:r w:rsidDel="00000000" w:rsidR="00000000" w:rsidRPr="00000000">
        <w:rPr>
          <w:rFonts w:ascii="EB Garamond" w:cs="EB Garamond" w:eastAsia="EB Garamond" w:hAnsi="EB Garamond"/>
          <w:color w:val="434343"/>
          <w:sz w:val="28"/>
          <w:szCs w:val="28"/>
          <w:rtl w:val="0"/>
        </w:rPr>
        <w:t xml:space="preserve">Starting  from  the  word  energy,  butterfly  effect,  Rube Goldberg machines and then to unreliable narrator.</w:t>
      </w:r>
      <w:commentRangeEnd w:id="5"/>
      <w:r w:rsidDel="00000000" w:rsidR="00000000" w:rsidRPr="00000000">
        <w:commentReference w:id="5"/>
      </w:r>
      <w:r w:rsidDel="00000000" w:rsidR="00000000" w:rsidRPr="00000000">
        <w:rPr>
          <w:rFonts w:ascii="EB Garamond" w:cs="EB Garamond" w:eastAsia="EB Garamond" w:hAnsi="EB Garamond"/>
          <w:color w:val="434343"/>
          <w:sz w:val="28"/>
          <w:szCs w:val="28"/>
          <w:rtl w:val="0"/>
        </w:rPr>
        <w:t xml:space="preserve"> </w:t>
      </w:r>
    </w:p>
    <w:p w:rsidR="00000000" w:rsidDel="00000000" w:rsidP="00000000" w:rsidRDefault="00000000" w:rsidRPr="00000000" w14:paraId="00000086">
      <w:pPr>
        <w:spacing w:line="480" w:lineRule="auto"/>
        <w:rPr>
          <w:rFonts w:ascii="EB Garamond" w:cs="EB Garamond" w:eastAsia="EB Garamond" w:hAnsi="EB Garamond"/>
          <w:b w:val="1"/>
          <w:color w:val="434343"/>
          <w:sz w:val="28"/>
          <w:szCs w:val="28"/>
        </w:rPr>
      </w:pPr>
      <w:r w:rsidDel="00000000" w:rsidR="00000000" w:rsidRPr="00000000">
        <w:rPr>
          <w:rFonts w:ascii="EB Garamond" w:cs="EB Garamond" w:eastAsia="EB Garamond" w:hAnsi="EB Garamond"/>
          <w:color w:val="434343"/>
          <w:sz w:val="28"/>
          <w:szCs w:val="28"/>
          <w:rtl w:val="0"/>
        </w:rPr>
        <w:t xml:space="preserve">I read the book </w:t>
      </w:r>
      <w:r w:rsidDel="00000000" w:rsidR="00000000" w:rsidRPr="00000000">
        <w:rPr>
          <w:rFonts w:ascii="EB Garamond" w:cs="EB Garamond" w:eastAsia="EB Garamond" w:hAnsi="EB Garamond"/>
          <w:i w:val="1"/>
          <w:color w:val="434343"/>
          <w:sz w:val="28"/>
          <w:szCs w:val="28"/>
          <w:rtl w:val="0"/>
        </w:rPr>
        <w:t xml:space="preserve">‘What if?’ by Randall Munroe</w:t>
      </w:r>
      <w:r w:rsidDel="00000000" w:rsidR="00000000" w:rsidRPr="00000000">
        <w:rPr>
          <w:rFonts w:ascii="EB Garamond" w:cs="EB Garamond" w:eastAsia="EB Garamond" w:hAnsi="EB Garamond"/>
          <w:color w:val="434343"/>
          <w:sz w:val="28"/>
          <w:szCs w:val="28"/>
          <w:rtl w:val="0"/>
        </w:rPr>
        <w:t xml:space="preserve"> a few years ago and some of the questions that came up were eye opening. The book contains ‘serious scientific answers to absurd hypothetical questions’ as quoted by Randall on the cover of the book. Have you wondered - What would happen if the Earth and all terrestrial objects suddenly stopped spinning, but the atmosphere retained its velocity? Or what would it be like if you traveled back in time, starting in Times Square, New York, 1000 years? 10,000 years? 100,000 years? 1,000,000 years? 1,000,000,000 years? What about forward in time 1,000,000 years? These questions made me wonder how things would have turned out if history was different. How would the butterfly effect have panned out in the present if energy anytime in the past was altered. The idea of a hypothetical take on altering energy through time drove this project to tell a story. The story of energy as it moves through a </w:t>
      </w:r>
      <w:commentRangeStart w:id="6"/>
      <w:r w:rsidDel="00000000" w:rsidR="00000000" w:rsidRPr="00000000">
        <w:rPr>
          <w:rFonts w:ascii="EB Garamond" w:cs="EB Garamond" w:eastAsia="EB Garamond" w:hAnsi="EB Garamond"/>
          <w:color w:val="434343"/>
          <w:sz w:val="28"/>
          <w:szCs w:val="28"/>
          <w:rtl w:val="0"/>
        </w:rPr>
        <w:t xml:space="preserve">Rube Goldberg Machine</w:t>
      </w:r>
      <w:commentRangeEnd w:id="6"/>
      <w:r w:rsidDel="00000000" w:rsidR="00000000" w:rsidRPr="00000000">
        <w:commentReference w:id="6"/>
      </w:r>
      <w:r w:rsidDel="00000000" w:rsidR="00000000" w:rsidRPr="00000000">
        <w:rPr>
          <w:rFonts w:ascii="EB Garamond" w:cs="EB Garamond" w:eastAsia="EB Garamond" w:hAnsi="EB Garamond"/>
          <w:color w:val="434343"/>
          <w:sz w:val="28"/>
          <w:szCs w:val="28"/>
          <w:rtl w:val="0"/>
        </w:rPr>
        <w:t xml:space="preserve">. </w:t>
      </w:r>
      <w:r w:rsidDel="00000000" w:rsidR="00000000" w:rsidRPr="00000000">
        <w:rPr>
          <w:rFonts w:ascii="EB Garamond" w:cs="EB Garamond" w:eastAsia="EB Garamond" w:hAnsi="EB Garamond"/>
          <w:b w:val="1"/>
          <w:color w:val="434343"/>
          <w:sz w:val="28"/>
          <w:szCs w:val="28"/>
          <w:rtl w:val="0"/>
        </w:rPr>
        <w:t xml:space="preserve">So what if I build a dynamic Rube Goldberg machine which behaves differently each time thus altering the final outcome every single time. </w:t>
      </w:r>
    </w:p>
    <w:p w:rsidR="00000000" w:rsidDel="00000000" w:rsidP="00000000" w:rsidRDefault="00000000" w:rsidRPr="00000000" w14:paraId="00000087">
      <w:pPr>
        <w:spacing w:line="480" w:lineRule="auto"/>
        <w:rPr>
          <w:rFonts w:ascii="EB Garamond" w:cs="EB Garamond" w:eastAsia="EB Garamond" w:hAnsi="EB Garamond"/>
          <w:b w:val="1"/>
          <w:color w:val="434343"/>
          <w:sz w:val="28"/>
          <w:szCs w:val="28"/>
        </w:rPr>
      </w:pPr>
      <w:r w:rsidDel="00000000" w:rsidR="00000000" w:rsidRPr="00000000">
        <w:rPr>
          <w:rFonts w:ascii="EB Garamond" w:cs="EB Garamond" w:eastAsia="EB Garamond" w:hAnsi="EB Garamond"/>
          <w:b w:val="1"/>
          <w:color w:val="434343"/>
          <w:sz w:val="28"/>
          <w:szCs w:val="28"/>
          <w:rtl w:val="0"/>
        </w:rPr>
        <w:t xml:space="preserve">//Image of question from What if?</w:t>
      </w:r>
    </w:p>
    <w:p w:rsidR="00000000" w:rsidDel="00000000" w:rsidP="00000000" w:rsidRDefault="00000000" w:rsidRPr="00000000" w14:paraId="00000088">
      <w:pPr>
        <w:spacing w:line="480" w:lineRule="auto"/>
        <w:rPr>
          <w:rFonts w:ascii="EB Garamond" w:cs="EB Garamond" w:eastAsia="EB Garamond" w:hAnsi="EB Garamond"/>
          <w:b w:val="1"/>
          <w:color w:val="434343"/>
          <w:sz w:val="28"/>
          <w:szCs w:val="28"/>
        </w:rPr>
      </w:pPr>
      <w:r w:rsidDel="00000000" w:rsidR="00000000" w:rsidRPr="00000000">
        <w:rPr>
          <w:rFonts w:ascii="EB Garamond" w:cs="EB Garamond" w:eastAsia="EB Garamond" w:hAnsi="EB Garamond"/>
          <w:b w:val="1"/>
          <w:color w:val="434343"/>
          <w:sz w:val="28"/>
          <w:szCs w:val="28"/>
          <w:rtl w:val="0"/>
        </w:rPr>
        <w:t xml:space="preserve">//Life Itself</w:t>
      </w:r>
    </w:p>
    <w:p w:rsidR="00000000" w:rsidDel="00000000" w:rsidP="00000000" w:rsidRDefault="00000000" w:rsidRPr="00000000" w14:paraId="00000089">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As my thesis evolved trying to find the relationship between  energy and butterfly effect, I came across the movie</w:t>
      </w:r>
      <w:r w:rsidDel="00000000" w:rsidR="00000000" w:rsidRPr="00000000">
        <w:rPr>
          <w:rFonts w:ascii="EB Garamond" w:cs="EB Garamond" w:eastAsia="EB Garamond" w:hAnsi="EB Garamond"/>
          <w:i w:val="1"/>
          <w:color w:val="434343"/>
          <w:sz w:val="28"/>
          <w:szCs w:val="28"/>
          <w:rtl w:val="0"/>
        </w:rPr>
        <w:t xml:space="preserve"> Life Itself </w:t>
      </w:r>
      <w:r w:rsidDel="00000000" w:rsidR="00000000" w:rsidRPr="00000000">
        <w:rPr>
          <w:rFonts w:ascii="EB Garamond" w:cs="EB Garamond" w:eastAsia="EB Garamond" w:hAnsi="EB Garamond"/>
          <w:color w:val="434343"/>
          <w:sz w:val="28"/>
          <w:szCs w:val="28"/>
          <w:rtl w:val="0"/>
        </w:rPr>
        <w:t xml:space="preserve"> which opened up a whole new line of thought. It introduced me to the literary device of  ‘unreliable narrator’. </w:t>
      </w:r>
      <w:commentRangeStart w:id="7"/>
      <w:r w:rsidDel="00000000" w:rsidR="00000000" w:rsidRPr="00000000">
        <w:rPr>
          <w:rFonts w:ascii="EB Garamond" w:cs="EB Garamond" w:eastAsia="EB Garamond" w:hAnsi="EB Garamond"/>
          <w:color w:val="434343"/>
          <w:sz w:val="28"/>
          <w:szCs w:val="28"/>
          <w:rtl w:val="0"/>
        </w:rPr>
        <w:t xml:space="preserve">Life itself</w:t>
      </w:r>
      <w:commentRangeEnd w:id="7"/>
      <w:r w:rsidDel="00000000" w:rsidR="00000000" w:rsidRPr="00000000">
        <w:commentReference w:id="7"/>
      </w:r>
      <w:r w:rsidDel="00000000" w:rsidR="00000000" w:rsidRPr="00000000">
        <w:rPr>
          <w:rFonts w:ascii="EB Garamond" w:cs="EB Garamond" w:eastAsia="EB Garamond" w:hAnsi="EB Garamond"/>
          <w:color w:val="434343"/>
          <w:sz w:val="28"/>
          <w:szCs w:val="28"/>
          <w:rtl w:val="0"/>
        </w:rPr>
        <w:t xml:space="preserve"> compares human life to an unreliable narrator due to its uncertainty into the future and to some extent an unreliable past. </w:t>
      </w:r>
      <w:commentRangeStart w:id="8"/>
      <w:r w:rsidDel="00000000" w:rsidR="00000000" w:rsidRPr="00000000">
        <w:rPr>
          <w:rFonts w:ascii="EB Garamond" w:cs="EB Garamond" w:eastAsia="EB Garamond" w:hAnsi="EB Garamond"/>
          <w:color w:val="434343"/>
          <w:sz w:val="28"/>
          <w:szCs w:val="28"/>
          <w:rtl w:val="0"/>
        </w:rPr>
        <w:t xml:space="preserve">Not very acclaimed as a movie this story inspired me to wonder what if we make a Rube Goldberg machine where the object in motion is life instead of energy.</w:t>
      </w:r>
      <w:commentRangeEnd w:id="8"/>
      <w:r w:rsidDel="00000000" w:rsidR="00000000" w:rsidRPr="00000000">
        <w:commentReference w:id="8"/>
      </w:r>
      <w:r w:rsidDel="00000000" w:rsidR="00000000" w:rsidRPr="00000000">
        <w:rPr>
          <w:rFonts w:ascii="EB Garamond" w:cs="EB Garamond" w:eastAsia="EB Garamond" w:hAnsi="EB Garamond"/>
          <w:color w:val="434343"/>
          <w:sz w:val="28"/>
          <w:szCs w:val="28"/>
          <w:rtl w:val="0"/>
        </w:rPr>
        <w:t xml:space="preserve"> </w:t>
      </w:r>
      <w:r w:rsidDel="00000000" w:rsidR="00000000" w:rsidRPr="00000000">
        <w:rPr>
          <w:rFonts w:ascii="EB Garamond" w:cs="EB Garamond" w:eastAsia="EB Garamond" w:hAnsi="EB Garamond"/>
          <w:b w:val="1"/>
          <w:color w:val="434343"/>
          <w:sz w:val="28"/>
          <w:szCs w:val="28"/>
          <w:rtl w:val="0"/>
        </w:rPr>
        <w:t xml:space="preserve">What if we make a dynamic Rube Goldberg Machine of (human) life which behaves differently each time and hence the outcome of the life as seen at any given point is different every time, </w:t>
      </w:r>
      <w:r w:rsidDel="00000000" w:rsidR="00000000" w:rsidRPr="00000000">
        <w:rPr>
          <w:rFonts w:ascii="EB Garamond" w:cs="EB Garamond" w:eastAsia="EB Garamond" w:hAnsi="EB Garamond"/>
          <w:color w:val="434343"/>
          <w:sz w:val="28"/>
          <w:szCs w:val="28"/>
          <w:rtl w:val="0"/>
        </w:rPr>
        <w:t xml:space="preserve">just like the way Jake Epping could go back in time through the back of a pantry into the year 1963 to change the present as we know it, in the book </w:t>
      </w:r>
      <w:r w:rsidDel="00000000" w:rsidR="00000000" w:rsidRPr="00000000">
        <w:rPr>
          <w:rFonts w:ascii="EB Garamond" w:cs="EB Garamond" w:eastAsia="EB Garamond" w:hAnsi="EB Garamond"/>
          <w:i w:val="1"/>
          <w:color w:val="434343"/>
          <w:sz w:val="28"/>
          <w:szCs w:val="28"/>
          <w:rtl w:val="0"/>
        </w:rPr>
        <w:t xml:space="preserve">11/22/63</w:t>
      </w:r>
      <w:r w:rsidDel="00000000" w:rsidR="00000000" w:rsidRPr="00000000">
        <w:rPr>
          <w:rFonts w:ascii="EB Garamond" w:cs="EB Garamond" w:eastAsia="EB Garamond" w:hAnsi="EB Garamond"/>
          <w:color w:val="434343"/>
          <w:sz w:val="28"/>
          <w:szCs w:val="28"/>
          <w:rtl w:val="0"/>
        </w:rPr>
        <w:t xml:space="preserve"> by Stephen King. This book is a perfect example of how butterfly effect could work with human life and how even a single change to the past would resonate differently to everything around us. Each time he went back in time and changed something the present changed accordingly. The ripple effect.</w:t>
      </w:r>
    </w:p>
    <w:p w:rsidR="00000000" w:rsidDel="00000000" w:rsidP="00000000" w:rsidRDefault="00000000" w:rsidRPr="00000000" w14:paraId="0000008A">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 Image 11/22/63</w:t>
      </w:r>
    </w:p>
    <w:p w:rsidR="00000000" w:rsidDel="00000000" w:rsidP="00000000" w:rsidRDefault="00000000" w:rsidRPr="00000000" w14:paraId="0000008B">
      <w:pPr>
        <w:spacing w:line="480" w:lineRule="auto"/>
        <w:rPr>
          <w:rFonts w:ascii="EB Garamond" w:cs="EB Garamond" w:eastAsia="EB Garamond" w:hAnsi="EB Garamond"/>
          <w:b w:val="1"/>
          <w:color w:val="434343"/>
          <w:sz w:val="28"/>
          <w:szCs w:val="28"/>
        </w:rPr>
      </w:pPr>
      <w:r w:rsidDel="00000000" w:rsidR="00000000" w:rsidRPr="00000000">
        <w:rPr>
          <w:rFonts w:ascii="EB Garamond" w:cs="EB Garamond" w:eastAsia="EB Garamond" w:hAnsi="EB Garamond"/>
          <w:color w:val="434343"/>
          <w:sz w:val="28"/>
          <w:szCs w:val="28"/>
          <w:rtl w:val="0"/>
        </w:rPr>
        <w:t xml:space="preserve">After having followed one of the most talked about TV show</w:t>
      </w:r>
      <w:ins w:author="Liubomir Borissov" w:id="6" w:date="2020-04-20T15:04:49Z">
        <w:r w:rsidDel="00000000" w:rsidR="00000000" w:rsidRPr="00000000">
          <w:rPr>
            <w:rFonts w:ascii="EB Garamond" w:cs="EB Garamond" w:eastAsia="EB Garamond" w:hAnsi="EB Garamond"/>
            <w:color w:val="434343"/>
            <w:sz w:val="28"/>
            <w:szCs w:val="28"/>
            <w:rtl w:val="0"/>
          </w:rPr>
          <w:t xml:space="preserve">s</w:t>
        </w:r>
      </w:ins>
      <w:r w:rsidDel="00000000" w:rsidR="00000000" w:rsidRPr="00000000">
        <w:rPr>
          <w:rFonts w:ascii="EB Garamond" w:cs="EB Garamond" w:eastAsia="EB Garamond" w:hAnsi="EB Garamond"/>
          <w:color w:val="434343"/>
          <w:sz w:val="28"/>
          <w:szCs w:val="28"/>
          <w:rtl w:val="0"/>
        </w:rPr>
        <w:t xml:space="preserve"> produced by Netflix, </w:t>
      </w:r>
      <w:r w:rsidDel="00000000" w:rsidR="00000000" w:rsidRPr="00000000">
        <w:rPr>
          <w:rFonts w:ascii="EB Garamond" w:cs="EB Garamond" w:eastAsia="EB Garamond" w:hAnsi="EB Garamond"/>
          <w:color w:val="434343"/>
          <w:sz w:val="28"/>
          <w:szCs w:val="28"/>
          <w:rtl w:val="0"/>
        </w:rPr>
        <w:t xml:space="preserve"> </w:t>
      </w:r>
      <w:r w:rsidDel="00000000" w:rsidR="00000000" w:rsidRPr="00000000">
        <w:rPr>
          <w:rFonts w:ascii="EB Garamond" w:cs="EB Garamond" w:eastAsia="EB Garamond" w:hAnsi="EB Garamond"/>
          <w:i w:val="1"/>
          <w:color w:val="434343"/>
          <w:sz w:val="28"/>
          <w:szCs w:val="28"/>
          <w:rtl w:val="0"/>
        </w:rPr>
        <w:t xml:space="preserve">Black Mirror</w:t>
      </w:r>
      <w:r w:rsidDel="00000000" w:rsidR="00000000" w:rsidRPr="00000000">
        <w:rPr>
          <w:rFonts w:ascii="EB Garamond" w:cs="EB Garamond" w:eastAsia="EB Garamond" w:hAnsi="EB Garamond"/>
          <w:color w:val="434343"/>
          <w:sz w:val="28"/>
          <w:szCs w:val="28"/>
          <w:rtl w:val="0"/>
        </w:rPr>
        <w:t xml:space="preserve">, the much awaited interactive movie </w:t>
      </w:r>
      <w:r w:rsidDel="00000000" w:rsidR="00000000" w:rsidRPr="00000000">
        <w:rPr>
          <w:rFonts w:ascii="EB Garamond" w:cs="EB Garamond" w:eastAsia="EB Garamond" w:hAnsi="EB Garamond"/>
          <w:i w:val="1"/>
          <w:color w:val="434343"/>
          <w:sz w:val="28"/>
          <w:szCs w:val="28"/>
          <w:rtl w:val="0"/>
        </w:rPr>
        <w:t xml:space="preserve">Bandersnatch </w:t>
      </w:r>
      <w:r w:rsidDel="00000000" w:rsidR="00000000" w:rsidRPr="00000000">
        <w:rPr>
          <w:rFonts w:ascii="EB Garamond" w:cs="EB Garamond" w:eastAsia="EB Garamond" w:hAnsi="EB Garamond"/>
          <w:color w:val="434343"/>
          <w:sz w:val="28"/>
          <w:szCs w:val="28"/>
          <w:rtl w:val="0"/>
        </w:rPr>
        <w:t xml:space="preserve"> became a game changer. It opened up a whole new scope of storytelling in films</w:t>
      </w:r>
      <w:r w:rsidDel="00000000" w:rsidR="00000000" w:rsidRPr="00000000">
        <w:rPr>
          <w:rFonts w:ascii="EB Garamond" w:cs="EB Garamond" w:eastAsia="EB Garamond" w:hAnsi="EB Garamond"/>
          <w:color w:val="434343"/>
          <w:sz w:val="28"/>
          <w:szCs w:val="28"/>
          <w:rtl w:val="0"/>
        </w:rPr>
        <w:t xml:space="preserve">. </w:t>
      </w:r>
      <w:r w:rsidDel="00000000" w:rsidR="00000000" w:rsidRPr="00000000">
        <w:rPr>
          <w:rFonts w:ascii="EB Garamond" w:cs="EB Garamond" w:eastAsia="EB Garamond" w:hAnsi="EB Garamond"/>
          <w:i w:val="1"/>
          <w:color w:val="434343"/>
          <w:sz w:val="28"/>
          <w:szCs w:val="28"/>
          <w:rtl w:val="0"/>
          <w:rPrChange w:author="Liubomir Borissov" w:id="7" w:date="2020-04-20T15:05:22Z">
            <w:rPr>
              <w:rFonts w:ascii="EB Garamond" w:cs="EB Garamond" w:eastAsia="EB Garamond" w:hAnsi="EB Garamond"/>
              <w:color w:val="434343"/>
              <w:sz w:val="28"/>
              <w:szCs w:val="28"/>
            </w:rPr>
          </w:rPrChange>
        </w:rPr>
        <w:t xml:space="preserve">Bandersnatch</w:t>
      </w:r>
      <w:r w:rsidDel="00000000" w:rsidR="00000000" w:rsidRPr="00000000">
        <w:rPr>
          <w:rFonts w:ascii="EB Garamond" w:cs="EB Garamond" w:eastAsia="EB Garamond" w:hAnsi="EB Garamond"/>
          <w:color w:val="434343"/>
          <w:sz w:val="28"/>
          <w:szCs w:val="28"/>
          <w:rtl w:val="0"/>
        </w:rPr>
        <w:t xml:space="preserve"> was the movie version of </w:t>
      </w:r>
      <w:r w:rsidDel="00000000" w:rsidR="00000000" w:rsidRPr="00000000">
        <w:rPr>
          <w:rFonts w:ascii="EB Garamond" w:cs="EB Garamond" w:eastAsia="EB Garamond" w:hAnsi="EB Garamond"/>
          <w:i w:val="1"/>
          <w:color w:val="434343"/>
          <w:sz w:val="28"/>
          <w:szCs w:val="28"/>
          <w:rtl w:val="0"/>
        </w:rPr>
        <w:t xml:space="preserve">Choose your own Adventure</w:t>
      </w:r>
      <w:r w:rsidDel="00000000" w:rsidR="00000000" w:rsidRPr="00000000">
        <w:rPr>
          <w:rFonts w:ascii="EB Garamond" w:cs="EB Garamond" w:eastAsia="EB Garamond" w:hAnsi="EB Garamond"/>
          <w:color w:val="434343"/>
          <w:sz w:val="28"/>
          <w:szCs w:val="28"/>
          <w:rtl w:val="0"/>
        </w:rPr>
        <w:t xml:space="preserve"> books that we used to read as children. In </w:t>
      </w:r>
      <w:r w:rsidDel="00000000" w:rsidR="00000000" w:rsidRPr="00000000">
        <w:rPr>
          <w:rFonts w:ascii="EB Garamond" w:cs="EB Garamond" w:eastAsia="EB Garamond" w:hAnsi="EB Garamond"/>
          <w:i w:val="1"/>
          <w:color w:val="434343"/>
          <w:sz w:val="28"/>
          <w:szCs w:val="28"/>
          <w:rtl w:val="0"/>
          <w:rPrChange w:author="Liubomir Borissov" w:id="8" w:date="2020-04-20T15:06:04Z">
            <w:rPr>
              <w:rFonts w:ascii="EB Garamond" w:cs="EB Garamond" w:eastAsia="EB Garamond" w:hAnsi="EB Garamond"/>
              <w:color w:val="434343"/>
              <w:sz w:val="28"/>
              <w:szCs w:val="28"/>
            </w:rPr>
          </w:rPrChange>
        </w:rPr>
        <w:t xml:space="preserve">Bandersnatch</w:t>
      </w:r>
      <w:r w:rsidDel="00000000" w:rsidR="00000000" w:rsidRPr="00000000">
        <w:rPr>
          <w:rFonts w:ascii="EB Garamond" w:cs="EB Garamond" w:eastAsia="EB Garamond" w:hAnsi="EB Garamond"/>
          <w:color w:val="434343"/>
          <w:sz w:val="28"/>
          <w:szCs w:val="28"/>
          <w:rtl w:val="0"/>
        </w:rPr>
        <w:t xml:space="preserve">, the audience wasn’t going back in time but was able to control what is going to happen next through a set of two options to choose from which appeared on the screen periodically as and when a decision had to be made. This gave control to the viewer to make the film the way they want . This also gave me a </w:t>
      </w:r>
      <w:r w:rsidDel="00000000" w:rsidR="00000000" w:rsidRPr="00000000">
        <w:rPr>
          <w:rFonts w:ascii="EB Garamond" w:cs="EB Garamond" w:eastAsia="EB Garamond" w:hAnsi="EB Garamond"/>
          <w:color w:val="ff0000"/>
          <w:sz w:val="28"/>
          <w:szCs w:val="28"/>
          <w:rtl w:val="0"/>
        </w:rPr>
        <w:t xml:space="preserve">platform/medium/ concept</w:t>
      </w:r>
      <w:ins w:author="Liubomir Borissov" w:id="9" w:date="2020-04-20T15:06:52Z">
        <w:r w:rsidDel="00000000" w:rsidR="00000000" w:rsidRPr="00000000">
          <w:rPr>
            <w:rFonts w:ascii="EB Garamond" w:cs="EB Garamond" w:eastAsia="EB Garamond" w:hAnsi="EB Garamond"/>
            <w:color w:val="ff0000"/>
            <w:sz w:val="28"/>
            <w:szCs w:val="28"/>
            <w:rtl w:val="0"/>
          </w:rPr>
          <w:t xml:space="preserve">/idea?</w:t>
        </w:r>
      </w:ins>
      <w:del w:author="Liubomir Borissov" w:id="9" w:date="2020-04-20T15:06:52Z">
        <w:r w:rsidDel="00000000" w:rsidR="00000000" w:rsidRPr="00000000">
          <w:rPr>
            <w:rFonts w:ascii="EB Garamond" w:cs="EB Garamond" w:eastAsia="EB Garamond" w:hAnsi="EB Garamond"/>
            <w:color w:val="434343"/>
            <w:sz w:val="28"/>
            <w:szCs w:val="28"/>
            <w:rtl w:val="0"/>
          </w:rPr>
          <w:delText xml:space="preserve"> </w:delText>
        </w:r>
      </w:del>
      <w:r w:rsidDel="00000000" w:rsidR="00000000" w:rsidRPr="00000000">
        <w:rPr>
          <w:rFonts w:ascii="EB Garamond" w:cs="EB Garamond" w:eastAsia="EB Garamond" w:hAnsi="EB Garamond"/>
          <w:color w:val="434343"/>
          <w:sz w:val="28"/>
          <w:szCs w:val="28"/>
          <w:rtl w:val="0"/>
        </w:rPr>
        <w:t xml:space="preserve">for the Rube Goldberg Machine. A story made out of moving images. </w:t>
      </w:r>
      <w:r w:rsidDel="00000000" w:rsidR="00000000" w:rsidRPr="00000000">
        <w:rPr>
          <w:rFonts w:ascii="EB Garamond" w:cs="EB Garamond" w:eastAsia="EB Garamond" w:hAnsi="EB Garamond"/>
          <w:b w:val="1"/>
          <w:color w:val="434343"/>
          <w:sz w:val="28"/>
          <w:szCs w:val="28"/>
          <w:rtl w:val="0"/>
        </w:rPr>
        <w:t xml:space="preserve">The Rube Goldberg machine now became a dynamic story made of moving images the outcome of which is different each time. The story of life and its many possible outcomes as chosen by the audience. </w:t>
      </w:r>
    </w:p>
    <w:p w:rsidR="00000000" w:rsidDel="00000000" w:rsidP="00000000" w:rsidRDefault="00000000" w:rsidRPr="00000000" w14:paraId="0000008C">
      <w:pPr>
        <w:spacing w:line="480" w:lineRule="auto"/>
        <w:rPr>
          <w:rFonts w:ascii="EB Garamond" w:cs="EB Garamond" w:eastAsia="EB Garamond" w:hAnsi="EB Garamond"/>
          <w:b w:val="1"/>
          <w:color w:val="434343"/>
          <w:sz w:val="28"/>
          <w:szCs w:val="28"/>
        </w:rPr>
      </w:pPr>
      <w:r w:rsidDel="00000000" w:rsidR="00000000" w:rsidRPr="00000000">
        <w:rPr>
          <w:rFonts w:ascii="EB Garamond" w:cs="EB Garamond" w:eastAsia="EB Garamond" w:hAnsi="EB Garamond"/>
          <w:b w:val="1"/>
          <w:color w:val="434343"/>
          <w:sz w:val="28"/>
          <w:szCs w:val="28"/>
          <w:rtl w:val="0"/>
        </w:rPr>
        <w:t xml:space="preserve">//Bandersnatch options for choose your adventure</w:t>
      </w:r>
    </w:p>
    <w:p w:rsidR="00000000" w:rsidDel="00000000" w:rsidP="00000000" w:rsidRDefault="00000000" w:rsidRPr="00000000" w14:paraId="0000008D">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Inspired by </w:t>
      </w:r>
      <w:r w:rsidDel="00000000" w:rsidR="00000000" w:rsidRPr="00000000">
        <w:rPr>
          <w:rFonts w:ascii="EB Garamond" w:cs="EB Garamond" w:eastAsia="EB Garamond" w:hAnsi="EB Garamond"/>
          <w:i w:val="1"/>
          <w:color w:val="434343"/>
          <w:sz w:val="28"/>
          <w:szCs w:val="28"/>
          <w:rtl w:val="0"/>
        </w:rPr>
        <w:t xml:space="preserve">Adam Doughas’s- Hitchhiker's Guide to the Galaxy </w:t>
      </w:r>
      <w:r w:rsidDel="00000000" w:rsidR="00000000" w:rsidRPr="00000000">
        <w:rPr>
          <w:rFonts w:ascii="EB Garamond" w:cs="EB Garamond" w:eastAsia="EB Garamond" w:hAnsi="EB Garamond"/>
          <w:color w:val="434343"/>
          <w:sz w:val="28"/>
          <w:szCs w:val="28"/>
          <w:rtl w:val="0"/>
        </w:rPr>
        <w:t xml:space="preserve"> the protagonist of my story became </w:t>
      </w:r>
      <w:del w:author="Liubomir Borissov" w:id="10" w:date="2020-04-20T15:07:20Z">
        <w:r w:rsidDel="00000000" w:rsidR="00000000" w:rsidRPr="00000000">
          <w:rPr>
            <w:rFonts w:ascii="EB Garamond" w:cs="EB Garamond" w:eastAsia="EB Garamond" w:hAnsi="EB Garamond"/>
            <w:color w:val="434343"/>
            <w:sz w:val="28"/>
            <w:szCs w:val="28"/>
            <w:rtl w:val="0"/>
          </w:rPr>
          <w:delText xml:space="preserve">the </w:delText>
        </w:r>
      </w:del>
      <w:r w:rsidDel="00000000" w:rsidR="00000000" w:rsidRPr="00000000">
        <w:rPr>
          <w:rFonts w:ascii="EB Garamond" w:cs="EB Garamond" w:eastAsia="EB Garamond" w:hAnsi="EB Garamond"/>
          <w:color w:val="434343"/>
          <w:sz w:val="28"/>
          <w:szCs w:val="28"/>
          <w:rtl w:val="0"/>
        </w:rPr>
        <w:t xml:space="preserve">planet Earth. The Virtual Time Machine was hence born. </w:t>
      </w:r>
    </w:p>
    <w:p w:rsidR="00000000" w:rsidDel="00000000" w:rsidP="00000000" w:rsidRDefault="00000000" w:rsidRPr="00000000" w14:paraId="0000008E">
      <w:pPr>
        <w:spacing w:line="480" w:lineRule="auto"/>
        <w:rPr>
          <w:rFonts w:ascii="EB Garamond" w:cs="EB Garamond" w:eastAsia="EB Garamond" w:hAnsi="EB Garamond"/>
          <w:color w:val="121212"/>
          <w:sz w:val="28"/>
          <w:szCs w:val="28"/>
          <w:highlight w:val="white"/>
        </w:rPr>
      </w:pPr>
      <w:r w:rsidDel="00000000" w:rsidR="00000000" w:rsidRPr="00000000">
        <w:rPr>
          <w:rFonts w:ascii="EB Garamond" w:cs="EB Garamond" w:eastAsia="EB Garamond" w:hAnsi="EB Garamond"/>
          <w:color w:val="121212"/>
          <w:sz w:val="28"/>
          <w:szCs w:val="28"/>
          <w:highlight w:val="white"/>
          <w:rtl w:val="0"/>
        </w:rPr>
        <w:t xml:space="preserve">The theoretical physicist</w:t>
      </w:r>
      <w:r w:rsidDel="00000000" w:rsidR="00000000" w:rsidRPr="00000000">
        <w:rPr>
          <w:rFonts w:ascii="EB Garamond" w:cs="EB Garamond" w:eastAsia="EB Garamond" w:hAnsi="EB Garamond"/>
          <w:i w:val="1"/>
          <w:color w:val="121212"/>
          <w:sz w:val="28"/>
          <w:szCs w:val="28"/>
          <w:highlight w:val="white"/>
          <w:rtl w:val="0"/>
        </w:rPr>
        <w:t xml:space="preserve"> Sean Caroll </w:t>
      </w:r>
      <w:r w:rsidDel="00000000" w:rsidR="00000000" w:rsidRPr="00000000">
        <w:rPr>
          <w:rFonts w:ascii="EB Garamond" w:cs="EB Garamond" w:eastAsia="EB Garamond" w:hAnsi="EB Garamond"/>
          <w:color w:val="121212"/>
          <w:sz w:val="28"/>
          <w:szCs w:val="28"/>
          <w:highlight w:val="white"/>
          <w:rtl w:val="0"/>
        </w:rPr>
        <w:t xml:space="preserve">in his book </w:t>
      </w:r>
      <w:r w:rsidDel="00000000" w:rsidR="00000000" w:rsidRPr="00000000">
        <w:rPr>
          <w:rFonts w:ascii="EB Garamond" w:cs="EB Garamond" w:eastAsia="EB Garamond" w:hAnsi="EB Garamond"/>
          <w:i w:val="1"/>
          <w:color w:val="121212"/>
          <w:sz w:val="28"/>
          <w:szCs w:val="28"/>
          <w:highlight w:val="white"/>
          <w:rtl w:val="0"/>
        </w:rPr>
        <w:t xml:space="preserve">The Big Picture</w:t>
      </w:r>
      <w:r w:rsidDel="00000000" w:rsidR="00000000" w:rsidRPr="00000000">
        <w:rPr>
          <w:rFonts w:ascii="EB Garamond" w:cs="EB Garamond" w:eastAsia="EB Garamond" w:hAnsi="EB Garamond"/>
          <w:color w:val="121212"/>
          <w:sz w:val="28"/>
          <w:szCs w:val="28"/>
          <w:highlight w:val="white"/>
          <w:rtl w:val="0"/>
        </w:rPr>
        <w:t xml:space="preserve"> deals with the biggest questions, taking in quantum theory and free will along the way. </w:t>
      </w:r>
      <w:r w:rsidDel="00000000" w:rsidR="00000000" w:rsidRPr="00000000">
        <w:rPr>
          <w:rFonts w:ascii="Georgia" w:cs="Georgia" w:eastAsia="Georgia" w:hAnsi="Georgia"/>
          <w:color w:val="121212"/>
          <w:sz w:val="24"/>
          <w:szCs w:val="24"/>
          <w:highlight w:val="white"/>
          <w:rtl w:val="0"/>
        </w:rPr>
        <w:t xml:space="preserve">Tim Radford in the Guardian </w:t>
      </w:r>
      <w:del w:author="Liubomir Borissov" w:id="11" w:date="2020-04-20T15:08:01Z">
        <w:r w:rsidDel="00000000" w:rsidR="00000000" w:rsidRPr="00000000">
          <w:rPr>
            <w:rFonts w:ascii="Georgia" w:cs="Georgia" w:eastAsia="Georgia" w:hAnsi="Georgia"/>
            <w:color w:val="121212"/>
            <w:sz w:val="24"/>
            <w:szCs w:val="24"/>
            <w:highlight w:val="white"/>
            <w:rtl w:val="0"/>
          </w:rPr>
          <w:delText xml:space="preserve">post about the </w:delText>
        </w:r>
      </w:del>
      <w:r w:rsidDel="00000000" w:rsidR="00000000" w:rsidRPr="00000000">
        <w:rPr>
          <w:rFonts w:ascii="Georgia" w:cs="Georgia" w:eastAsia="Georgia" w:hAnsi="Georgia"/>
          <w:color w:val="121212"/>
          <w:sz w:val="24"/>
          <w:szCs w:val="24"/>
          <w:highlight w:val="white"/>
          <w:rtl w:val="0"/>
        </w:rPr>
        <w:t xml:space="preserve">review of the book writes “Some fundamental truths don’t bear thinking about. It is a sublime accident that we are here at all. We are all prisoners of the second law of thermodynamics, on a journey towards ever greater entropy. It is just your luck and mine that part of that universal trajectory from Big Bang to ultimate and inescapable cold and darkness includes an episode in which a little of the inexorable increase in disorder is here and there temporarily reversed, and sustained complexity – the sun, planets, you, me, trees and your friendly neighbourhood cosmic physicist – becomes possible.”</w:t>
      </w:r>
      <w:r w:rsidDel="00000000" w:rsidR="00000000" w:rsidRPr="00000000">
        <w:rPr>
          <w:rtl w:val="0"/>
        </w:rPr>
      </w:r>
    </w:p>
    <w:p w:rsidR="00000000" w:rsidDel="00000000" w:rsidP="00000000" w:rsidRDefault="00000000" w:rsidRPr="00000000" w14:paraId="0000008F">
      <w:pPr>
        <w:spacing w:line="480" w:lineRule="auto"/>
        <w:rPr>
          <w:rFonts w:ascii="EB Garamond" w:cs="EB Garamond" w:eastAsia="EB Garamond" w:hAnsi="EB Garamond"/>
          <w:color w:val="121212"/>
          <w:sz w:val="28"/>
          <w:szCs w:val="28"/>
        </w:rPr>
      </w:pPr>
      <w:r w:rsidDel="00000000" w:rsidR="00000000" w:rsidRPr="00000000">
        <w:rPr>
          <w:rFonts w:ascii="EB Garamond" w:cs="EB Garamond" w:eastAsia="EB Garamond" w:hAnsi="EB Garamond"/>
          <w:color w:val="121212"/>
          <w:sz w:val="28"/>
          <w:szCs w:val="28"/>
          <w:rtl w:val="0"/>
        </w:rPr>
        <w:t xml:space="preserve"> </w:t>
      </w:r>
      <w:commentRangeStart w:id="9"/>
      <w:r w:rsidDel="00000000" w:rsidR="00000000" w:rsidRPr="00000000">
        <w:rPr>
          <w:rFonts w:ascii="EB Garamond" w:cs="EB Garamond" w:eastAsia="EB Garamond" w:hAnsi="EB Garamond"/>
          <w:color w:val="121212"/>
          <w:sz w:val="28"/>
          <w:szCs w:val="28"/>
          <w:rtl w:val="0"/>
        </w:rPr>
        <w:t xml:space="preserve">He also writes</w:t>
      </w:r>
      <w:commentRangeEnd w:id="9"/>
      <w:r w:rsidDel="00000000" w:rsidR="00000000" w:rsidRPr="00000000">
        <w:commentReference w:id="9"/>
      </w:r>
      <w:r w:rsidDel="00000000" w:rsidR="00000000" w:rsidRPr="00000000">
        <w:rPr>
          <w:rFonts w:ascii="EB Garamond" w:cs="EB Garamond" w:eastAsia="EB Garamond" w:hAnsi="EB Garamond"/>
          <w:color w:val="121212"/>
          <w:sz w:val="28"/>
          <w:szCs w:val="28"/>
          <w:rtl w:val="0"/>
        </w:rPr>
        <w:t xml:space="preserve"> “....There may be no purpose or direction but once the universe is there, things happen. Just as water can undergo phase transition from vapour to fluid to ice, so the cosmos can go from matter and energy to stars and planets and then from microbial slime to multicellular organisms to consciousness, the origin of language, the invention of machinery and of course to devising theories about the purpose of life.</w:t>
      </w:r>
      <w:ins w:author="Liubomir Borissov" w:id="12" w:date="2020-04-20T15:09:53Z">
        <w:r w:rsidDel="00000000" w:rsidR="00000000" w:rsidRPr="00000000">
          <w:rPr>
            <w:rFonts w:ascii="EB Garamond" w:cs="EB Garamond" w:eastAsia="EB Garamond" w:hAnsi="EB Garamond"/>
            <w:color w:val="121212"/>
            <w:sz w:val="28"/>
            <w:szCs w:val="28"/>
            <w:rtl w:val="0"/>
          </w:rPr>
          <w:t xml:space="preserve">”</w:t>
        </w:r>
      </w:ins>
      <w:del w:author="Liubomir Borissov" w:id="12" w:date="2020-04-20T15:09:53Z">
        <w:r w:rsidDel="00000000" w:rsidR="00000000" w:rsidRPr="00000000">
          <w:rPr>
            <w:rFonts w:ascii="EB Garamond" w:cs="EB Garamond" w:eastAsia="EB Garamond" w:hAnsi="EB Garamond"/>
            <w:color w:val="121212"/>
            <w:sz w:val="28"/>
            <w:szCs w:val="28"/>
            <w:rtl w:val="0"/>
          </w:rPr>
          <w:delText xml:space="preserve">’</w:delText>
        </w:r>
      </w:del>
      <w:r w:rsidDel="00000000" w:rsidR="00000000" w:rsidRPr="00000000">
        <w:rPr>
          <w:rFonts w:ascii="EB Garamond" w:cs="EB Garamond" w:eastAsia="EB Garamond" w:hAnsi="EB Garamond"/>
          <w:color w:val="121212"/>
          <w:sz w:val="28"/>
          <w:szCs w:val="28"/>
          <w:rtl w:val="0"/>
        </w:rPr>
        <w:t xml:space="preserve"> So what if conditions on earth were not suitable for the microbial slime to become multicellular organisms? Would we have reached the concept of consciousness? Or in fact would we have even existed? That's what The Virtual Time Machine</w:t>
      </w:r>
      <w:r w:rsidDel="00000000" w:rsidR="00000000" w:rsidRPr="00000000">
        <w:rPr>
          <w:rFonts w:ascii="EB Garamond" w:cs="EB Garamond" w:eastAsia="EB Garamond" w:hAnsi="EB Garamond"/>
          <w:color w:val="ff0000"/>
          <w:sz w:val="28"/>
          <w:szCs w:val="28"/>
          <w:rtl w:val="0"/>
        </w:rPr>
        <w:t xml:space="preserve"> explores</w:t>
      </w:r>
      <w:r w:rsidDel="00000000" w:rsidR="00000000" w:rsidRPr="00000000">
        <w:rPr>
          <w:rFonts w:ascii="EB Garamond" w:cs="EB Garamond" w:eastAsia="EB Garamond" w:hAnsi="EB Garamond"/>
          <w:color w:val="121212"/>
          <w:sz w:val="28"/>
          <w:szCs w:val="28"/>
          <w:rtl w:val="0"/>
        </w:rPr>
        <w:t xml:space="preserve">.  </w:t>
      </w:r>
    </w:p>
    <w:p w:rsidR="00000000" w:rsidDel="00000000" w:rsidP="00000000" w:rsidRDefault="00000000" w:rsidRPr="00000000" w14:paraId="00000090">
      <w:pPr>
        <w:spacing w:line="480" w:lineRule="auto"/>
        <w:rPr>
          <w:rFonts w:ascii="EB Garamond" w:cs="EB Garamond" w:eastAsia="EB Garamond" w:hAnsi="EB Garamond"/>
          <w:b w:val="1"/>
          <w:color w:val="434343"/>
          <w:sz w:val="28"/>
          <w:szCs w:val="28"/>
        </w:rPr>
      </w:pPr>
      <w:r w:rsidDel="00000000" w:rsidR="00000000" w:rsidRPr="00000000">
        <w:rPr>
          <w:rFonts w:ascii="EB Garamond" w:cs="EB Garamond" w:eastAsia="EB Garamond" w:hAnsi="EB Garamond"/>
          <w:b w:val="1"/>
          <w:color w:val="121212"/>
          <w:sz w:val="28"/>
          <w:szCs w:val="28"/>
          <w:rtl w:val="0"/>
        </w:rPr>
        <w:t xml:space="preserve">The dynamic non linear story now became the story of planet </w:t>
      </w:r>
      <w:ins w:author="Liubomir Borissov" w:id="13" w:date="2020-04-20T15:11:12Z">
        <w:r w:rsidDel="00000000" w:rsidR="00000000" w:rsidRPr="00000000">
          <w:rPr>
            <w:rFonts w:ascii="EB Garamond" w:cs="EB Garamond" w:eastAsia="EB Garamond" w:hAnsi="EB Garamond"/>
            <w:b w:val="1"/>
            <w:color w:val="121212"/>
            <w:sz w:val="28"/>
            <w:szCs w:val="28"/>
            <w:rtl w:val="0"/>
          </w:rPr>
          <w:t xml:space="preserve">Earth</w:t>
        </w:r>
      </w:ins>
      <w:del w:author="Liubomir Borissov" w:id="13" w:date="2020-04-20T15:11:12Z">
        <w:r w:rsidDel="00000000" w:rsidR="00000000" w:rsidRPr="00000000">
          <w:rPr>
            <w:rFonts w:ascii="EB Garamond" w:cs="EB Garamond" w:eastAsia="EB Garamond" w:hAnsi="EB Garamond"/>
            <w:b w:val="1"/>
            <w:color w:val="121212"/>
            <w:sz w:val="28"/>
            <w:szCs w:val="28"/>
            <w:rtl w:val="0"/>
          </w:rPr>
          <w:delText xml:space="preserve">earth</w:delText>
        </w:r>
      </w:del>
      <w:r w:rsidDel="00000000" w:rsidR="00000000" w:rsidRPr="00000000">
        <w:rPr>
          <w:rFonts w:ascii="EB Garamond" w:cs="EB Garamond" w:eastAsia="EB Garamond" w:hAnsi="EB Garamond"/>
          <w:b w:val="1"/>
          <w:color w:val="121212"/>
          <w:sz w:val="28"/>
          <w:szCs w:val="28"/>
          <w:rtl w:val="0"/>
        </w:rPr>
        <w:t xml:space="preserve"> the evolution of which is different each time.</w:t>
      </w:r>
      <w:r w:rsidDel="00000000" w:rsidR="00000000" w:rsidRPr="00000000">
        <w:rPr>
          <w:rFonts w:ascii="EB Garamond" w:cs="EB Garamond" w:eastAsia="EB Garamond" w:hAnsi="EB Garamond"/>
          <w:color w:val="121212"/>
          <w:sz w:val="28"/>
          <w:szCs w:val="28"/>
          <w:rtl w:val="0"/>
        </w:rPr>
        <w:t xml:space="preserve"> </w:t>
      </w:r>
      <w:r w:rsidDel="00000000" w:rsidR="00000000" w:rsidRPr="00000000">
        <w:rPr>
          <w:rFonts w:ascii="EB Garamond" w:cs="EB Garamond" w:eastAsia="EB Garamond" w:hAnsi="EB Garamond"/>
          <w:b w:val="1"/>
          <w:color w:val="434343"/>
          <w:sz w:val="28"/>
          <w:szCs w:val="28"/>
          <w:rtl w:val="0"/>
        </w:rPr>
        <w:t xml:space="preserve">The story of the Earth and its many possible outcomes as chosen by the audience as they jump through time in the </w:t>
      </w:r>
      <w:commentRangeStart w:id="10"/>
      <w:r w:rsidDel="00000000" w:rsidR="00000000" w:rsidRPr="00000000">
        <w:rPr>
          <w:rFonts w:ascii="EB Garamond" w:cs="EB Garamond" w:eastAsia="EB Garamond" w:hAnsi="EB Garamond"/>
          <w:b w:val="1"/>
          <w:color w:val="434343"/>
          <w:sz w:val="28"/>
          <w:szCs w:val="28"/>
          <w:rtl w:val="0"/>
        </w:rPr>
        <w:t xml:space="preserve">evolutionary</w:t>
      </w:r>
      <w:commentRangeEnd w:id="10"/>
      <w:r w:rsidDel="00000000" w:rsidR="00000000" w:rsidRPr="00000000">
        <w:commentReference w:id="10"/>
      </w:r>
      <w:r w:rsidDel="00000000" w:rsidR="00000000" w:rsidRPr="00000000">
        <w:rPr>
          <w:rFonts w:ascii="EB Garamond" w:cs="EB Garamond" w:eastAsia="EB Garamond" w:hAnsi="EB Garamond"/>
          <w:b w:val="1"/>
          <w:color w:val="434343"/>
          <w:sz w:val="28"/>
          <w:szCs w:val="28"/>
          <w:rtl w:val="0"/>
        </w:rPr>
        <w:t xml:space="preserve"> timeline of the earth. </w:t>
      </w:r>
    </w:p>
    <w:p w:rsidR="00000000" w:rsidDel="00000000" w:rsidP="00000000" w:rsidRDefault="00000000" w:rsidRPr="00000000" w14:paraId="00000091">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121212"/>
          <w:sz w:val="28"/>
          <w:szCs w:val="28"/>
          <w:rtl w:val="0"/>
        </w:rPr>
        <w:t xml:space="preserve">The video game </w:t>
      </w:r>
      <w:r w:rsidDel="00000000" w:rsidR="00000000" w:rsidRPr="00000000">
        <w:rPr>
          <w:rFonts w:ascii="EB Garamond" w:cs="EB Garamond" w:eastAsia="EB Garamond" w:hAnsi="EB Garamond"/>
          <w:i w:val="1"/>
          <w:color w:val="121212"/>
          <w:sz w:val="28"/>
          <w:szCs w:val="28"/>
          <w:rtl w:val="0"/>
        </w:rPr>
        <w:t xml:space="preserve">Universe Sandbox </w:t>
      </w:r>
      <w:r w:rsidDel="00000000" w:rsidR="00000000" w:rsidRPr="00000000">
        <w:rPr>
          <w:rFonts w:ascii="EB Garamond" w:cs="EB Garamond" w:eastAsia="EB Garamond" w:hAnsi="EB Garamond"/>
          <w:color w:val="121212"/>
          <w:sz w:val="28"/>
          <w:szCs w:val="28"/>
          <w:rtl w:val="0"/>
        </w:rPr>
        <w:t xml:space="preserve"> explores the concept of creating one's own solar system and galaxies, simulating  gravity, </w:t>
      </w:r>
      <w:r w:rsidDel="00000000" w:rsidR="00000000" w:rsidRPr="00000000">
        <w:rPr>
          <w:rFonts w:ascii="EB Garamond" w:cs="EB Garamond" w:eastAsia="EB Garamond" w:hAnsi="EB Garamond"/>
          <w:color w:val="434343"/>
          <w:sz w:val="28"/>
          <w:szCs w:val="28"/>
          <w:rtl w:val="0"/>
        </w:rPr>
        <w:t xml:space="preserve">collision, and material interactions to reveal the beauty of our universe and the fragility of our planet. This gave me a chance to research and understand the evolution of the planet and its dependencies on the various aspects of physics, chemistry and biology to be able to build a story which is fictional but can very well have happened in another parallel universe. </w:t>
      </w:r>
    </w:p>
    <w:p w:rsidR="00000000" w:rsidDel="00000000" w:rsidP="00000000" w:rsidRDefault="00000000" w:rsidRPr="00000000" w14:paraId="00000092">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 Universe Sandbox</w:t>
      </w:r>
    </w:p>
    <w:p w:rsidR="00000000" w:rsidDel="00000000" w:rsidP="00000000" w:rsidRDefault="00000000" w:rsidRPr="00000000" w14:paraId="00000093">
      <w:pPr>
        <w:spacing w:line="480" w:lineRule="auto"/>
        <w:rPr>
          <w:rFonts w:ascii="EB Garamond" w:cs="EB Garamond" w:eastAsia="EB Garamond" w:hAnsi="EB Garamond"/>
          <w:color w:val="434343"/>
          <w:sz w:val="28"/>
          <w:szCs w:val="28"/>
        </w:rPr>
      </w:pPr>
      <w:commentRangeStart w:id="11"/>
      <w:r w:rsidDel="00000000" w:rsidR="00000000" w:rsidRPr="00000000">
        <w:rPr>
          <w:rFonts w:ascii="EB Garamond" w:cs="EB Garamond" w:eastAsia="EB Garamond" w:hAnsi="EB Garamond"/>
          <w:color w:val="434343"/>
          <w:sz w:val="28"/>
          <w:szCs w:val="28"/>
          <w:rtl w:val="0"/>
        </w:rPr>
        <w:t xml:space="preserve">With</w:t>
      </w:r>
      <w:commentRangeEnd w:id="11"/>
      <w:r w:rsidDel="00000000" w:rsidR="00000000" w:rsidRPr="00000000">
        <w:commentReference w:id="11"/>
      </w:r>
      <w:r w:rsidDel="00000000" w:rsidR="00000000" w:rsidRPr="00000000">
        <w:rPr>
          <w:rFonts w:ascii="EB Garamond" w:cs="EB Garamond" w:eastAsia="EB Garamond" w:hAnsi="EB Garamond"/>
          <w:color w:val="434343"/>
          <w:sz w:val="28"/>
          <w:szCs w:val="28"/>
          <w:rtl w:val="0"/>
        </w:rPr>
        <w:t xml:space="preserve"> the recent outbreak of Coronavirus, social media has evolved to occupy a primary part of our lives. </w:t>
      </w:r>
      <w:ins w:author="Liubomir Borissov" w:id="14" w:date="2020-04-20T15:14:48Z">
        <w:r w:rsidDel="00000000" w:rsidR="00000000" w:rsidRPr="00000000">
          <w:rPr>
            <w:rFonts w:ascii="EB Garamond" w:cs="EB Garamond" w:eastAsia="EB Garamond" w:hAnsi="EB Garamond"/>
            <w:color w:val="434343"/>
            <w:sz w:val="28"/>
            <w:szCs w:val="28"/>
            <w:rtl w:val="0"/>
          </w:rPr>
          <w:t xml:space="preserve">It is</w:t>
        </w:r>
      </w:ins>
      <w:del w:author="Liubomir Borissov" w:id="14" w:date="2020-04-20T15:14:48Z">
        <w:r w:rsidDel="00000000" w:rsidR="00000000" w:rsidRPr="00000000">
          <w:rPr>
            <w:rFonts w:ascii="EB Garamond" w:cs="EB Garamond" w:eastAsia="EB Garamond" w:hAnsi="EB Garamond"/>
            <w:color w:val="ff0000"/>
            <w:sz w:val="28"/>
            <w:szCs w:val="28"/>
            <w:rtl w:val="0"/>
          </w:rPr>
          <w:delText xml:space="preserve">Its</w:delText>
        </w:r>
      </w:del>
      <w:r w:rsidDel="00000000" w:rsidR="00000000" w:rsidRPr="00000000">
        <w:rPr>
          <w:rFonts w:ascii="EB Garamond" w:cs="EB Garamond" w:eastAsia="EB Garamond" w:hAnsi="EB Garamond"/>
          <w:color w:val="ff0000"/>
          <w:sz w:val="28"/>
          <w:szCs w:val="28"/>
          <w:rtl w:val="0"/>
        </w:rPr>
        <w:t xml:space="preserve"> through the windows of these social media that we keep ourselves updated with the necessary social distancing movement. </w:t>
      </w:r>
      <w:r w:rsidDel="00000000" w:rsidR="00000000" w:rsidRPr="00000000">
        <w:rPr>
          <w:rFonts w:ascii="EB Garamond" w:cs="EB Garamond" w:eastAsia="EB Garamond" w:hAnsi="EB Garamond"/>
          <w:color w:val="434343"/>
          <w:sz w:val="28"/>
          <w:szCs w:val="28"/>
          <w:rtl w:val="0"/>
        </w:rPr>
        <w:t xml:space="preserve">This made me wonder what Earth’s social media profile might look like if it was personified. The story of the evolution of planet earth as seen on a social media feed.  </w:t>
      </w:r>
    </w:p>
    <w:p w:rsidR="00000000" w:rsidDel="00000000" w:rsidP="00000000" w:rsidRDefault="00000000" w:rsidRPr="00000000" w14:paraId="00000094">
      <w:pPr>
        <w:spacing w:line="480" w:lineRule="auto"/>
        <w:rPr>
          <w:rFonts w:ascii="EB Garamond" w:cs="EB Garamond" w:eastAsia="EB Garamond" w:hAnsi="EB Garamond"/>
          <w:color w:val="434343"/>
          <w:sz w:val="28"/>
          <w:szCs w:val="28"/>
        </w:rPr>
      </w:pPr>
      <w:commentRangeStart w:id="12"/>
      <w:r w:rsidDel="00000000" w:rsidR="00000000" w:rsidRPr="00000000">
        <w:rPr>
          <w:rFonts w:ascii="EB Garamond" w:cs="EB Garamond" w:eastAsia="EB Garamond" w:hAnsi="EB Garamond"/>
          <w:color w:val="434343"/>
          <w:sz w:val="28"/>
          <w:szCs w:val="28"/>
          <w:rtl w:val="0"/>
        </w:rPr>
        <w:t xml:space="preserve">Dreams of Dali</w:t>
      </w:r>
      <w:commentRangeEnd w:id="12"/>
      <w:r w:rsidDel="00000000" w:rsidR="00000000" w:rsidRPr="00000000">
        <w:commentReference w:id="12"/>
      </w:r>
      <w:r w:rsidDel="00000000" w:rsidR="00000000" w:rsidRPr="00000000">
        <w:rPr>
          <w:rFonts w:ascii="EB Garamond" w:cs="EB Garamond" w:eastAsia="EB Garamond" w:hAnsi="EB Garamond"/>
          <w:color w:val="434343"/>
          <w:sz w:val="28"/>
          <w:szCs w:val="28"/>
          <w:rtl w:val="0"/>
        </w:rPr>
        <w:t xml:space="preserve"> created by Goodby Silverstein &amp; Partners (GS&amp;P) in partnership with The Dali Museum as part of the exhibition </w:t>
      </w:r>
      <w:r w:rsidDel="00000000" w:rsidR="00000000" w:rsidRPr="00000000">
        <w:rPr>
          <w:rFonts w:ascii="EB Garamond" w:cs="EB Garamond" w:eastAsia="EB Garamond" w:hAnsi="EB Garamond"/>
          <w:i w:val="1"/>
          <w:color w:val="434343"/>
          <w:sz w:val="28"/>
          <w:szCs w:val="28"/>
          <w:rtl w:val="0"/>
        </w:rPr>
        <w:t xml:space="preserve">Disney and Dali: Architects of the Imagination </w:t>
      </w:r>
      <w:r w:rsidDel="00000000" w:rsidR="00000000" w:rsidRPr="00000000">
        <w:rPr>
          <w:rFonts w:ascii="EB Garamond" w:cs="EB Garamond" w:eastAsia="EB Garamond" w:hAnsi="EB Garamond"/>
          <w:color w:val="434343"/>
          <w:sz w:val="28"/>
          <w:szCs w:val="28"/>
          <w:rtl w:val="0"/>
        </w:rPr>
        <w:t xml:space="preserve">and Datum Explorer’s interpretation of converting UK’s woodland into digital installation gave context to what the visual context and style of the story might look like. It also made The Virtual Time Machine a VR experience. The experience of jumping through various environments in time and altering future of the planet. </w:t>
      </w:r>
    </w:p>
    <w:p w:rsidR="00000000" w:rsidDel="00000000" w:rsidP="00000000" w:rsidRDefault="00000000" w:rsidRPr="00000000" w14:paraId="00000095">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//Image Dreams of dali</w:t>
      </w:r>
    </w:p>
    <w:p w:rsidR="00000000" w:rsidDel="00000000" w:rsidP="00000000" w:rsidRDefault="00000000" w:rsidRPr="00000000" w14:paraId="00000096">
      <w:pPr>
        <w:spacing w:line="480" w:lineRule="auto"/>
        <w:rPr>
          <w:rFonts w:ascii="EB Garamond" w:cs="EB Garamond" w:eastAsia="EB Garamond" w:hAnsi="EB Garamond"/>
          <w:color w:val="333333"/>
          <w:sz w:val="29"/>
          <w:szCs w:val="29"/>
        </w:rPr>
      </w:pPr>
      <w:r w:rsidDel="00000000" w:rsidR="00000000" w:rsidRPr="00000000">
        <w:rPr>
          <w:rFonts w:ascii="EB Garamond" w:cs="EB Garamond" w:eastAsia="EB Garamond" w:hAnsi="EB Garamond"/>
          <w:color w:val="434343"/>
          <w:sz w:val="28"/>
          <w:szCs w:val="28"/>
          <w:rtl w:val="0"/>
        </w:rPr>
        <w:t xml:space="preserve">//Image Datum</w:t>
      </w:r>
      <w:r w:rsidDel="00000000" w:rsidR="00000000" w:rsidRPr="00000000">
        <w:rPr>
          <w:rtl w:val="0"/>
        </w:rPr>
      </w:r>
    </w:p>
    <w:p w:rsidR="00000000" w:rsidDel="00000000" w:rsidP="00000000" w:rsidRDefault="00000000" w:rsidRPr="00000000" w14:paraId="00000097">
      <w:pPr>
        <w:shd w:fill="ffffff" w:val="clear"/>
        <w:spacing w:after="240" w:line="480" w:lineRule="auto"/>
        <w:jc w:val="center"/>
        <w:rPr>
          <w:rFonts w:ascii="EB Garamond" w:cs="EB Garamond" w:eastAsia="EB Garamond" w:hAnsi="EB Garamond"/>
          <w:b w:val="1"/>
          <w:color w:val="333333"/>
          <w:sz w:val="29"/>
          <w:szCs w:val="29"/>
        </w:rPr>
      </w:pPr>
      <w:r w:rsidDel="00000000" w:rsidR="00000000" w:rsidRPr="00000000">
        <w:rPr>
          <w:rFonts w:ascii="EB Garamond" w:cs="EB Garamond" w:eastAsia="EB Garamond" w:hAnsi="EB Garamond"/>
          <w:b w:val="1"/>
          <w:color w:val="333333"/>
          <w:sz w:val="29"/>
          <w:szCs w:val="29"/>
          <w:rtl w:val="0"/>
        </w:rPr>
        <w:t xml:space="preserve">CHAPTER 3</w:t>
      </w:r>
    </w:p>
    <w:p w:rsidR="00000000" w:rsidDel="00000000" w:rsidP="00000000" w:rsidRDefault="00000000" w:rsidRPr="00000000" w14:paraId="00000098">
      <w:pPr>
        <w:shd w:fill="ffffff" w:val="clear"/>
        <w:spacing w:after="240" w:line="480" w:lineRule="auto"/>
        <w:jc w:val="center"/>
        <w:rPr>
          <w:rFonts w:ascii="EB Garamond" w:cs="EB Garamond" w:eastAsia="EB Garamond" w:hAnsi="EB Garamond"/>
          <w:color w:val="333333"/>
          <w:sz w:val="29"/>
          <w:szCs w:val="29"/>
        </w:rPr>
      </w:pPr>
      <w:r w:rsidDel="00000000" w:rsidR="00000000" w:rsidRPr="00000000">
        <w:rPr>
          <w:rFonts w:ascii="EB Garamond" w:cs="EB Garamond" w:eastAsia="EB Garamond" w:hAnsi="EB Garamond"/>
          <w:color w:val="333333"/>
          <w:sz w:val="29"/>
          <w:szCs w:val="29"/>
          <w:rtl w:val="0"/>
        </w:rPr>
        <w:t xml:space="preserve">EXPERIENCE SUMMARY/THESIS STATEMENT</w:t>
      </w:r>
    </w:p>
    <w:p w:rsidR="00000000" w:rsidDel="00000000" w:rsidP="00000000" w:rsidRDefault="00000000" w:rsidRPr="00000000" w14:paraId="00000099">
      <w:pPr>
        <w:shd w:fill="ffffff" w:val="clear"/>
        <w:spacing w:after="240" w:line="480" w:lineRule="auto"/>
        <w:rPr>
          <w:rFonts w:ascii="EB Garamond" w:cs="EB Garamond" w:eastAsia="EB Garamond" w:hAnsi="EB Garamond"/>
          <w:color w:val="333333"/>
          <w:sz w:val="29"/>
          <w:szCs w:val="29"/>
        </w:rPr>
      </w:pPr>
      <w:r w:rsidDel="00000000" w:rsidR="00000000" w:rsidRPr="00000000">
        <w:rPr>
          <w:rFonts w:ascii="EB Garamond" w:cs="EB Garamond" w:eastAsia="EB Garamond" w:hAnsi="EB Garamond"/>
          <w:color w:val="333333"/>
          <w:sz w:val="29"/>
          <w:szCs w:val="29"/>
          <w:rtl w:val="0"/>
        </w:rPr>
        <w:t xml:space="preserve">The Virtual Time Machine is a dynamic, non-linear story about the evolution of  planet Earth, the path of which is different each time - the story of the Earth and its many outcomes as chosen by the audience as they jump through time in the evolutionary timeline of the planet. The story is narrated through a social media feed /timeline like that of Instagram where the planet is personified to have a profile where she is recording all the milestones of her evolution in the form of images which translate into various environments as seen in VR. The audience play God and take decisions for the planet which results in the planet taking a new route through its evolutionary process each time.</w:t>
      </w:r>
    </w:p>
    <w:p w:rsidR="00000000" w:rsidDel="00000000" w:rsidP="00000000" w:rsidRDefault="00000000" w:rsidRPr="00000000" w14:paraId="0000009A">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9B">
      <w:pPr>
        <w:spacing w:line="480" w:lineRule="auto"/>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9C">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9D">
      <w:pPr>
        <w:spacing w:line="480" w:lineRule="auto"/>
        <w:jc w:val="center"/>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9E">
      <w:pPr>
        <w:spacing w:line="480" w:lineRule="auto"/>
        <w:jc w:val="left"/>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9F">
      <w:pPr>
        <w:spacing w:line="480" w:lineRule="auto"/>
        <w:jc w:val="left"/>
        <w:rPr>
          <w:rFonts w:ascii="EB Garamond" w:cs="EB Garamond" w:eastAsia="EB Garamond" w:hAnsi="EB Garamond"/>
          <w:b w:val="1"/>
          <w:color w:val="434343"/>
          <w:sz w:val="32"/>
          <w:szCs w:val="32"/>
        </w:rPr>
      </w:pPr>
      <w:r w:rsidDel="00000000" w:rsidR="00000000" w:rsidRPr="00000000">
        <w:rPr>
          <w:rtl w:val="0"/>
        </w:rPr>
      </w:r>
    </w:p>
    <w:p w:rsidR="00000000" w:rsidDel="00000000" w:rsidP="00000000" w:rsidRDefault="00000000" w:rsidRPr="00000000" w14:paraId="000000A0">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CHAPTER 5 </w:t>
      </w:r>
    </w:p>
    <w:p w:rsidR="00000000" w:rsidDel="00000000" w:rsidP="00000000" w:rsidRDefault="00000000" w:rsidRPr="00000000" w14:paraId="000000A1">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PROJECT PROCESS/METHODOLOGIES</w:t>
      </w:r>
    </w:p>
    <w:p w:rsidR="00000000" w:rsidDel="00000000" w:rsidP="00000000" w:rsidRDefault="00000000" w:rsidRPr="00000000" w14:paraId="000000A2">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5.1 Concept and Feature Identification</w:t>
      </w:r>
    </w:p>
    <w:p w:rsidR="00000000" w:rsidDel="00000000" w:rsidP="00000000" w:rsidRDefault="00000000" w:rsidRPr="00000000" w14:paraId="000000A3">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After evolving from the words energy, butterfly effect, rube goldberg machines and unreliable narrator, the project finally revolved around the concept of establishing a relationship between life as an  unreliable narrator and butterfly effect.</w:t>
      </w:r>
    </w:p>
    <w:p w:rsidR="00000000" w:rsidDel="00000000" w:rsidP="00000000" w:rsidRDefault="00000000" w:rsidRPr="00000000" w14:paraId="000000A4">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Features for the experience included :</w:t>
      </w:r>
    </w:p>
    <w:p w:rsidR="00000000" w:rsidDel="00000000" w:rsidP="00000000" w:rsidRDefault="00000000" w:rsidRPr="00000000" w14:paraId="000000A5">
      <w:pPr>
        <w:numPr>
          <w:ilvl w:val="0"/>
          <w:numId w:val="2"/>
        </w:numPr>
        <w:spacing w:line="480" w:lineRule="auto"/>
        <w:ind w:left="720" w:hanging="360"/>
        <w:rPr>
          <w:rFonts w:ascii="EB Garamond" w:cs="EB Garamond" w:eastAsia="EB Garamond" w:hAnsi="EB Garamond"/>
          <w:color w:val="434343"/>
          <w:sz w:val="28"/>
          <w:szCs w:val="28"/>
          <w:u w:val="none"/>
        </w:rPr>
      </w:pPr>
      <w:r w:rsidDel="00000000" w:rsidR="00000000" w:rsidRPr="00000000">
        <w:rPr>
          <w:rFonts w:ascii="EB Garamond" w:cs="EB Garamond" w:eastAsia="EB Garamond" w:hAnsi="EB Garamond"/>
          <w:color w:val="434343"/>
          <w:sz w:val="28"/>
          <w:szCs w:val="28"/>
          <w:rtl w:val="0"/>
        </w:rPr>
        <w:t xml:space="preserve">Non linear, dynamic story which does not have a curated direction, and can be started from anywhere and ended anywhere.</w:t>
      </w:r>
    </w:p>
    <w:p w:rsidR="00000000" w:rsidDel="00000000" w:rsidP="00000000" w:rsidRDefault="00000000" w:rsidRPr="00000000" w14:paraId="000000A6">
      <w:pPr>
        <w:numPr>
          <w:ilvl w:val="0"/>
          <w:numId w:val="2"/>
        </w:numPr>
        <w:spacing w:line="480" w:lineRule="auto"/>
        <w:ind w:left="720" w:hanging="360"/>
        <w:rPr>
          <w:rFonts w:ascii="EB Garamond" w:cs="EB Garamond" w:eastAsia="EB Garamond" w:hAnsi="EB Garamond"/>
          <w:color w:val="434343"/>
          <w:sz w:val="28"/>
          <w:szCs w:val="28"/>
          <w:u w:val="none"/>
        </w:rPr>
      </w:pPr>
      <w:r w:rsidDel="00000000" w:rsidR="00000000" w:rsidRPr="00000000">
        <w:rPr>
          <w:rFonts w:ascii="EB Garamond" w:cs="EB Garamond" w:eastAsia="EB Garamond" w:hAnsi="EB Garamond"/>
          <w:color w:val="434343"/>
          <w:sz w:val="28"/>
          <w:szCs w:val="28"/>
          <w:rtl w:val="0"/>
        </w:rPr>
        <w:t xml:space="preserve">A Virtual reality system which is able to transport the audience from one environement to another. </w:t>
      </w:r>
    </w:p>
    <w:p w:rsidR="00000000" w:rsidDel="00000000" w:rsidP="00000000" w:rsidRDefault="00000000" w:rsidRPr="00000000" w14:paraId="000000A7">
      <w:pPr>
        <w:numPr>
          <w:ilvl w:val="0"/>
          <w:numId w:val="2"/>
        </w:numPr>
        <w:spacing w:line="480" w:lineRule="auto"/>
        <w:ind w:left="720" w:hanging="360"/>
        <w:rPr>
          <w:rFonts w:ascii="EB Garamond" w:cs="EB Garamond" w:eastAsia="EB Garamond" w:hAnsi="EB Garamond"/>
          <w:color w:val="434343"/>
          <w:sz w:val="28"/>
          <w:szCs w:val="28"/>
          <w:u w:val="none"/>
        </w:rPr>
      </w:pPr>
      <w:r w:rsidDel="00000000" w:rsidR="00000000" w:rsidRPr="00000000">
        <w:rPr>
          <w:rFonts w:ascii="EB Garamond" w:cs="EB Garamond" w:eastAsia="EB Garamond" w:hAnsi="EB Garamond"/>
          <w:color w:val="434343"/>
          <w:sz w:val="28"/>
          <w:szCs w:val="28"/>
          <w:rtl w:val="0"/>
        </w:rPr>
        <w:t xml:space="preserve">User Interface which gives the audience flexibility to curate their own story and be able to take decisions by interacting with it. </w:t>
      </w:r>
    </w:p>
    <w:p w:rsidR="00000000" w:rsidDel="00000000" w:rsidP="00000000" w:rsidRDefault="00000000" w:rsidRPr="00000000" w14:paraId="000000A8">
      <w:pPr>
        <w:numPr>
          <w:ilvl w:val="0"/>
          <w:numId w:val="2"/>
        </w:numPr>
        <w:spacing w:line="480" w:lineRule="auto"/>
        <w:ind w:left="720" w:hanging="360"/>
        <w:rPr>
          <w:rFonts w:ascii="EB Garamond" w:cs="EB Garamond" w:eastAsia="EB Garamond" w:hAnsi="EB Garamond"/>
          <w:color w:val="434343"/>
          <w:sz w:val="28"/>
          <w:szCs w:val="28"/>
          <w:u w:val="none"/>
        </w:rPr>
      </w:pPr>
      <w:r w:rsidDel="00000000" w:rsidR="00000000" w:rsidRPr="00000000">
        <w:rPr>
          <w:rFonts w:ascii="EB Garamond" w:cs="EB Garamond" w:eastAsia="EB Garamond" w:hAnsi="EB Garamond"/>
          <w:color w:val="434343"/>
          <w:sz w:val="28"/>
          <w:szCs w:val="28"/>
          <w:rtl w:val="0"/>
        </w:rPr>
        <w:t xml:space="preserve">Narration which aids storytelling and background sound to enhance the experience. </w:t>
      </w:r>
    </w:p>
    <w:p w:rsidR="00000000" w:rsidDel="00000000" w:rsidP="00000000" w:rsidRDefault="00000000" w:rsidRPr="00000000" w14:paraId="000000A9">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AA">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AB">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AC">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5.2 Style of Storytelling</w:t>
      </w:r>
    </w:p>
    <w:p w:rsidR="00000000" w:rsidDel="00000000" w:rsidP="00000000" w:rsidRDefault="00000000" w:rsidRPr="00000000" w14:paraId="000000AD">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As the story had to be dynamic and non-linear, there was a need to explore other forms of narrative. The Branching tree structure form of narrative fit perfectly. The branching tree structure is said to be derived from a more historic context within the subjects of biology and natural history. For example, the pedigree and human family tree are examples of  branching tree form of narrative. The open ended structures have been explored a lot in the literary context, however not so much in the artistic practice until the advent of computer technologies, where hyperlinks could be easily used to create this structure. The reason why the open ended structure have not been successful was due to the fact that any meaningful organisation and creation of a true branching system was laborious and voluminous. However the system where the branch need not spawn new branches but could loop or be a dead end or return the audience to the previous point have been more commonly used and worked. </w:t>
      </w:r>
    </w:p>
    <w:p w:rsidR="00000000" w:rsidDel="00000000" w:rsidP="00000000" w:rsidRDefault="00000000" w:rsidRPr="00000000" w14:paraId="000000AE">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The story for the experience, had to be flexible enough to start at any point and yet be comprehensible. At the same time, it had to branch out to spawn out new storylines. In order to keep it contained, some storylines could connect back to another storyline or just simply end. </w:t>
      </w:r>
    </w:p>
    <w:p w:rsidR="00000000" w:rsidDel="00000000" w:rsidP="00000000" w:rsidRDefault="00000000" w:rsidRPr="00000000" w14:paraId="000000AF">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//Image Branching Narrative </w:t>
      </w:r>
    </w:p>
    <w:p w:rsidR="00000000" w:rsidDel="00000000" w:rsidP="00000000" w:rsidRDefault="00000000" w:rsidRPr="00000000" w14:paraId="000000B0">
      <w:pPr>
        <w:spacing w:line="480" w:lineRule="auto"/>
        <w:jc w:val="left"/>
        <w:rPr>
          <w:rFonts w:ascii="Verdana" w:cs="Verdana" w:eastAsia="Verdana" w:hAnsi="Verdana"/>
          <w:color w:val="434343"/>
          <w:sz w:val="20"/>
          <w:szCs w:val="20"/>
          <w:shd w:fill="f4efea" w:val="clear"/>
        </w:rPr>
      </w:pPr>
      <w:r w:rsidDel="00000000" w:rsidR="00000000" w:rsidRPr="00000000">
        <w:rPr>
          <w:rtl w:val="0"/>
        </w:rPr>
      </w:r>
    </w:p>
    <w:p w:rsidR="00000000" w:rsidDel="00000000" w:rsidP="00000000" w:rsidRDefault="00000000" w:rsidRPr="00000000" w14:paraId="000000B1">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B2">
      <w:pPr>
        <w:spacing w:line="480" w:lineRule="auto"/>
        <w:jc w:val="left"/>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5.3  Sample Story of Hansel and Gretel</w:t>
      </w:r>
    </w:p>
    <w:p w:rsidR="00000000" w:rsidDel="00000000" w:rsidP="00000000" w:rsidRDefault="00000000" w:rsidRPr="00000000" w14:paraId="000000B3">
      <w:pPr>
        <w:spacing w:line="480" w:lineRule="auto"/>
        <w:jc w:val="left"/>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In order to understand the flow of the narrative, I took a simple linear story that was already written and converted this into a dynamic , branching structure narrative. The story I picked was Hansel and Gretel. The linear story of Hansel and Gretel was twisted and turned to bring multiple fictional storylines. Certain plot points were selected where the decision can be given and from where the story could fork out into different storylines based on the choice of the audience. </w:t>
      </w:r>
    </w:p>
    <w:p w:rsidR="00000000" w:rsidDel="00000000" w:rsidP="00000000" w:rsidRDefault="00000000" w:rsidRPr="00000000" w14:paraId="000000B4">
      <w:pPr>
        <w:spacing w:line="480" w:lineRule="auto"/>
        <w:jc w:val="left"/>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For example, what if Hansel and Gretel had actually not found their way back and were lost in the forest forever. Or if the children had escaped the witch’s house on the first night? </w:t>
      </w:r>
    </w:p>
    <w:p w:rsidR="00000000" w:rsidDel="00000000" w:rsidP="00000000" w:rsidRDefault="00000000" w:rsidRPr="00000000" w14:paraId="000000B5">
      <w:pPr>
        <w:spacing w:line="480" w:lineRule="auto"/>
        <w:jc w:val="left"/>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Choose your own ending to Hansel and Gretel.</w:t>
      </w:r>
    </w:p>
    <w:p w:rsidR="00000000" w:rsidDel="00000000" w:rsidP="00000000" w:rsidRDefault="00000000" w:rsidRPr="00000000" w14:paraId="000000B6">
      <w:pPr>
        <w:spacing w:line="480" w:lineRule="auto"/>
        <w:jc w:val="left"/>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 Image Hansel and Gretel Flow(User Flow)</w:t>
      </w:r>
    </w:p>
    <w:p w:rsidR="00000000" w:rsidDel="00000000" w:rsidP="00000000" w:rsidRDefault="00000000" w:rsidRPr="00000000" w14:paraId="000000B7">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B8">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B9">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5.4 Story and Script : Noor</w:t>
      </w:r>
    </w:p>
    <w:p w:rsidR="00000000" w:rsidDel="00000000" w:rsidP="00000000" w:rsidRDefault="00000000" w:rsidRPr="00000000" w14:paraId="000000BA">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After having gotten a sense of how to write the story, I started brainstorming for what story I want to tell. The brainstorming for the story started with a typical concept of using a human protagonist. The story started with picking a character and then building characters around this main character. The plot point milestones were then decided and the various characters were placed in the various plot points where decisions had to be taken. The multiple storylines were given different emotions so that each and every person gets a chance to take a trip through different emotions through the story and be able to connect differently to the protagonist.  </w:t>
      </w:r>
    </w:p>
    <w:p w:rsidR="00000000" w:rsidDel="00000000" w:rsidP="00000000" w:rsidRDefault="00000000" w:rsidRPr="00000000" w14:paraId="000000BB">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The story is about a 16 year old girl named Noor and what happens through her life. The story begins on her 16th birthday when she makes her instagram account. The audience gets to travel with her through her life's journey and take decisions for her. Should she get on that bus or not. Should she move to Berkley or stay in New York. The audience gets to decide how Noor’s life looks in the present. Toying with her instagram profile due to which every change that the audience makes reflects in her living a different life in the present. The story consisted of three basic storylines of how her life could have turned out differently and multiple subplots leading to abrupt endings. </w:t>
      </w:r>
    </w:p>
    <w:p w:rsidR="00000000" w:rsidDel="00000000" w:rsidP="00000000" w:rsidRDefault="00000000" w:rsidRPr="00000000" w14:paraId="000000BC">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28"/>
          <w:szCs w:val="28"/>
          <w:rtl w:val="0"/>
        </w:rPr>
        <w:t xml:space="preserve">A human as a protagonist created an already existing connection with the audience as they would be able to place themselves in her shoes during certain situations due to their past experiences and memories.</w:t>
      </w:r>
      <w:r w:rsidDel="00000000" w:rsidR="00000000" w:rsidRPr="00000000">
        <w:rPr>
          <w:rtl w:val="0"/>
        </w:rPr>
      </w:r>
    </w:p>
    <w:p w:rsidR="00000000" w:rsidDel="00000000" w:rsidP="00000000" w:rsidRDefault="00000000" w:rsidRPr="00000000" w14:paraId="000000BD">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However there were a few things that were not compelling enough. What was the motivation for the audience to alter a random fictional girl's life? What were they taking away from this experience?</w:t>
      </w:r>
    </w:p>
    <w:p w:rsidR="00000000" w:rsidDel="00000000" w:rsidP="00000000" w:rsidRDefault="00000000" w:rsidRPr="00000000" w14:paraId="000000BE">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I didn't have the answers to these questions and hence came to a realization that this story was not convincing enough. </w:t>
      </w:r>
    </w:p>
    <w:p w:rsidR="00000000" w:rsidDel="00000000" w:rsidP="00000000" w:rsidRDefault="00000000" w:rsidRPr="00000000" w14:paraId="000000BF">
      <w:pPr>
        <w:spacing w:line="480" w:lineRule="auto"/>
        <w:rPr>
          <w:rFonts w:ascii="EB Garamond" w:cs="EB Garamond" w:eastAsia="EB Garamond" w:hAnsi="EB Garamond"/>
          <w:color w:val="434343"/>
          <w:sz w:val="28"/>
          <w:szCs w:val="28"/>
        </w:rPr>
      </w:pPr>
      <w:r w:rsidDel="00000000" w:rsidR="00000000" w:rsidRPr="00000000">
        <w:rPr>
          <w:rtl w:val="0"/>
        </w:rPr>
      </w:r>
    </w:p>
    <w:p w:rsidR="00000000" w:rsidDel="00000000" w:rsidP="00000000" w:rsidRDefault="00000000" w:rsidRPr="00000000" w14:paraId="000000C0">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//Image Brainstrom of Story</w:t>
      </w:r>
    </w:p>
    <w:p w:rsidR="00000000" w:rsidDel="00000000" w:rsidP="00000000" w:rsidRDefault="00000000" w:rsidRPr="00000000" w14:paraId="000000C1">
      <w:pPr>
        <w:spacing w:line="480" w:lineRule="auto"/>
        <w:rPr>
          <w:rFonts w:ascii="EB Garamond" w:cs="EB Garamond" w:eastAsia="EB Garamond" w:hAnsi="EB Garamond"/>
          <w:color w:val="434343"/>
          <w:sz w:val="28"/>
          <w:szCs w:val="28"/>
        </w:rPr>
      </w:pPr>
      <w:r w:rsidDel="00000000" w:rsidR="00000000" w:rsidRPr="00000000">
        <w:rPr>
          <w:rtl w:val="0"/>
        </w:rPr>
      </w:r>
    </w:p>
    <w:p w:rsidR="00000000" w:rsidDel="00000000" w:rsidP="00000000" w:rsidRDefault="00000000" w:rsidRPr="00000000" w14:paraId="000000C2">
      <w:pPr>
        <w:spacing w:line="480" w:lineRule="auto"/>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C3">
      <w:pPr>
        <w:spacing w:line="480" w:lineRule="auto"/>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C4">
      <w:pPr>
        <w:spacing w:line="480" w:lineRule="auto"/>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C5">
      <w:pPr>
        <w:spacing w:line="480" w:lineRule="auto"/>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C6">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C7">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C8">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C9">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5.5 Story of Earth</w:t>
      </w:r>
    </w:p>
    <w:p w:rsidR="00000000" w:rsidDel="00000000" w:rsidP="00000000" w:rsidRDefault="00000000" w:rsidRPr="00000000" w14:paraId="000000CA">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This led to the birth of Planet Earth as the protagonist. The idea was to personify the planet earth and give the planet a social media profile which acts as the medium of interaction with the experience. The narrative is the story of the evolution of the panet earth and how the audience can alter the evolution of the earth to generate whole new realities or a whole new present. With the increase in socio- environmental issues causing much harm to the planet earth and depleting its natural resources its time to take a step back and look at our actions. This story will give us a chance to envision a completely different perspective of how evolution of earth would have been if different decisions had been taken.</w:t>
      </w:r>
    </w:p>
    <w:p w:rsidR="00000000" w:rsidDel="00000000" w:rsidP="00000000" w:rsidRDefault="00000000" w:rsidRPr="00000000" w14:paraId="000000CB">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The story starts 13.8 million years ago when the universe started expanding resulting in the Big Bang and the beginning of everything. There are multiple story lines illustrating various hypothetical scenarios of the various evolutionary paths that Earth could have taken if the ideal case did not exist. Its a take on what the parallel universe might look like. </w:t>
      </w:r>
    </w:p>
    <w:p w:rsidR="00000000" w:rsidDel="00000000" w:rsidP="00000000" w:rsidRDefault="00000000" w:rsidRPr="00000000" w14:paraId="000000CC">
      <w:pPr>
        <w:spacing w:line="480" w:lineRule="auto"/>
        <w:rPr>
          <w:rFonts w:ascii="EB Garamond" w:cs="EB Garamond" w:eastAsia="EB Garamond" w:hAnsi="EB Garamond"/>
          <w:color w:val="4d5156"/>
          <w:sz w:val="28"/>
          <w:szCs w:val="28"/>
          <w:highlight w:val="white"/>
        </w:rPr>
      </w:pPr>
      <w:r w:rsidDel="00000000" w:rsidR="00000000" w:rsidRPr="00000000">
        <w:rPr>
          <w:rFonts w:ascii="EB Garamond" w:cs="EB Garamond" w:eastAsia="EB Garamond" w:hAnsi="EB Garamond"/>
          <w:color w:val="434343"/>
          <w:sz w:val="28"/>
          <w:szCs w:val="28"/>
          <w:rtl w:val="0"/>
        </w:rPr>
        <w:t xml:space="preserve">In </w:t>
      </w:r>
      <w:r w:rsidDel="00000000" w:rsidR="00000000" w:rsidRPr="00000000">
        <w:rPr>
          <w:rFonts w:ascii="EB Garamond" w:cs="EB Garamond" w:eastAsia="EB Garamond" w:hAnsi="EB Garamond"/>
          <w:color w:val="4d5156"/>
          <w:sz w:val="28"/>
          <w:szCs w:val="28"/>
          <w:highlight w:val="white"/>
          <w:rtl w:val="0"/>
        </w:rPr>
        <w:t xml:space="preserve">Erwin Schrödinger’s experiment, it is believed that as long as there is no observer, the state of the cat is both alive and dead as there is no way of knowing what's happening inside a sealed box. Hence at this point one has to consider an equal probability of all possibilities. But the minute an observer is put in this scenario, the exact state of the cat is revealed and all other possibilities are proved wrong. According to some scientists who believe in the concept of parallel universe, claim that all possibilities are executed in parallel universes. However we are able to only witness one of the possibilities as we have access only to one reality. But what if we can sneak peek into all the other parallel universes?</w:t>
      </w:r>
    </w:p>
    <w:p w:rsidR="00000000" w:rsidDel="00000000" w:rsidP="00000000" w:rsidRDefault="00000000" w:rsidRPr="00000000" w14:paraId="000000CD">
      <w:pPr>
        <w:spacing w:line="480" w:lineRule="auto"/>
        <w:rPr>
          <w:rFonts w:ascii="EB Garamond" w:cs="EB Garamond" w:eastAsia="EB Garamond" w:hAnsi="EB Garamond"/>
          <w:color w:val="4d5156"/>
          <w:sz w:val="28"/>
          <w:szCs w:val="28"/>
          <w:highlight w:val="white"/>
        </w:rPr>
      </w:pPr>
      <w:r w:rsidDel="00000000" w:rsidR="00000000" w:rsidRPr="00000000">
        <w:rPr>
          <w:rFonts w:ascii="EB Garamond" w:cs="EB Garamond" w:eastAsia="EB Garamond" w:hAnsi="EB Garamond"/>
          <w:color w:val="4d5156"/>
          <w:sz w:val="28"/>
          <w:szCs w:val="28"/>
          <w:highlight w:val="white"/>
          <w:rtl w:val="0"/>
        </w:rPr>
        <w:t xml:space="preserve">The Virtual Time Machine does exactly this. It gives us an opportunity to take a peek into another parallel universe where the other possibility takes place. </w:t>
      </w:r>
    </w:p>
    <w:p w:rsidR="00000000" w:rsidDel="00000000" w:rsidP="00000000" w:rsidRDefault="00000000" w:rsidRPr="00000000" w14:paraId="000000CE">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CF">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0">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1">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2">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3">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4">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5">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6">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7">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8">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5.6 Final Story</w:t>
      </w:r>
    </w:p>
    <w:p w:rsidR="00000000" w:rsidDel="00000000" w:rsidP="00000000" w:rsidRDefault="00000000" w:rsidRPr="00000000" w14:paraId="000000D9">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 Image of brainstorming.</w:t>
      </w:r>
    </w:p>
    <w:p w:rsidR="00000000" w:rsidDel="00000000" w:rsidP="00000000" w:rsidRDefault="00000000" w:rsidRPr="00000000" w14:paraId="000000DA">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//Image of digitized story</w:t>
      </w:r>
    </w:p>
    <w:p w:rsidR="00000000" w:rsidDel="00000000" w:rsidP="00000000" w:rsidRDefault="00000000" w:rsidRPr="00000000" w14:paraId="000000DB">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C">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D">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E">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DF">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0">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1">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2">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3">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4">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5">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6">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7">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8">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5.7 Technical Requirements</w:t>
      </w:r>
    </w:p>
    <w:p w:rsidR="00000000" w:rsidDel="00000000" w:rsidP="00000000" w:rsidRDefault="00000000" w:rsidRPr="00000000" w14:paraId="000000E9">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In order to build an immersive experience, it was necessary to break out of the two dimensional space and move into the three dimensional space and hence Virtual Reality was the best way to go about it. I chose to use the oculus quest paired with the development app of Unity3D. Unity software, gave affordance to easy development and quick testing. </w:t>
      </w:r>
    </w:p>
    <w:p w:rsidR="00000000" w:rsidDel="00000000" w:rsidP="00000000" w:rsidRDefault="00000000" w:rsidRPr="00000000" w14:paraId="000000EA">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I was able to quickly build various environments and then link them such that they are all accessible by a UI using the Oculus Quest controllers. The environments were built on the built in render pipeline of Unity. </w:t>
      </w:r>
    </w:p>
    <w:p w:rsidR="00000000" w:rsidDel="00000000" w:rsidP="00000000" w:rsidRDefault="00000000" w:rsidRPr="00000000" w14:paraId="000000EB">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//Documentation of Unity</w:t>
      </w:r>
    </w:p>
    <w:p w:rsidR="00000000" w:rsidDel="00000000" w:rsidP="00000000" w:rsidRDefault="00000000" w:rsidRPr="00000000" w14:paraId="000000EC">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D">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E">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EF">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F0">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F1">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F2">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F3">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F4">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5.8 User Journey</w:t>
      </w:r>
    </w:p>
    <w:p w:rsidR="00000000" w:rsidDel="00000000" w:rsidP="00000000" w:rsidRDefault="00000000" w:rsidRPr="00000000" w14:paraId="000000F5">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The user journey starts with the user first wearing the headset after which the experience starts with a short introduction to set some context after which the user can start choosing the environments that he wishes to explore and then start changing the future and fate of the planet.</w:t>
      </w:r>
    </w:p>
    <w:p w:rsidR="00000000" w:rsidDel="00000000" w:rsidP="00000000" w:rsidRDefault="00000000" w:rsidRPr="00000000" w14:paraId="000000F6">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There are mainly 3 ways in which the user can end the experience. </w:t>
      </w:r>
    </w:p>
    <w:p w:rsidR="00000000" w:rsidDel="00000000" w:rsidP="00000000" w:rsidRDefault="00000000" w:rsidRPr="00000000" w14:paraId="000000F7">
      <w:pPr>
        <w:numPr>
          <w:ilvl w:val="0"/>
          <w:numId w:val="3"/>
        </w:numPr>
        <w:spacing w:line="480" w:lineRule="auto"/>
        <w:ind w:left="720" w:hanging="360"/>
        <w:rPr>
          <w:rFonts w:ascii="EB Garamond" w:cs="EB Garamond" w:eastAsia="EB Garamond" w:hAnsi="EB Garamond"/>
          <w:color w:val="434343"/>
          <w:sz w:val="28"/>
          <w:szCs w:val="28"/>
          <w:u w:val="none"/>
        </w:rPr>
      </w:pPr>
      <w:r w:rsidDel="00000000" w:rsidR="00000000" w:rsidRPr="00000000">
        <w:rPr>
          <w:rFonts w:ascii="EB Garamond" w:cs="EB Garamond" w:eastAsia="EB Garamond" w:hAnsi="EB Garamond"/>
          <w:color w:val="434343"/>
          <w:sz w:val="28"/>
          <w:szCs w:val="28"/>
          <w:rtl w:val="0"/>
        </w:rPr>
        <w:t xml:space="preserve">When the story abruptly ends due to the storyline of Earth coming to an end</w:t>
      </w:r>
    </w:p>
    <w:p w:rsidR="00000000" w:rsidDel="00000000" w:rsidP="00000000" w:rsidRDefault="00000000" w:rsidRPr="00000000" w14:paraId="000000F8">
      <w:pPr>
        <w:numPr>
          <w:ilvl w:val="0"/>
          <w:numId w:val="3"/>
        </w:numPr>
        <w:spacing w:line="480" w:lineRule="auto"/>
        <w:ind w:left="720" w:hanging="360"/>
        <w:rPr>
          <w:rFonts w:ascii="EB Garamond" w:cs="EB Garamond" w:eastAsia="EB Garamond" w:hAnsi="EB Garamond"/>
          <w:color w:val="434343"/>
          <w:sz w:val="28"/>
          <w:szCs w:val="28"/>
          <w:u w:val="none"/>
        </w:rPr>
      </w:pPr>
      <w:r w:rsidDel="00000000" w:rsidR="00000000" w:rsidRPr="00000000">
        <w:rPr>
          <w:rFonts w:ascii="EB Garamond" w:cs="EB Garamond" w:eastAsia="EB Garamond" w:hAnsi="EB Garamond"/>
          <w:color w:val="434343"/>
          <w:sz w:val="28"/>
          <w:szCs w:val="28"/>
          <w:rtl w:val="0"/>
        </w:rPr>
        <w:t xml:space="preserve">When the user finally reaches the present.</w:t>
      </w:r>
    </w:p>
    <w:p w:rsidR="00000000" w:rsidDel="00000000" w:rsidP="00000000" w:rsidRDefault="00000000" w:rsidRPr="00000000" w14:paraId="000000F9">
      <w:pPr>
        <w:numPr>
          <w:ilvl w:val="0"/>
          <w:numId w:val="3"/>
        </w:numPr>
        <w:spacing w:line="480" w:lineRule="auto"/>
        <w:ind w:left="720" w:hanging="360"/>
        <w:rPr>
          <w:rFonts w:ascii="EB Garamond" w:cs="EB Garamond" w:eastAsia="EB Garamond" w:hAnsi="EB Garamond"/>
          <w:color w:val="434343"/>
          <w:sz w:val="28"/>
          <w:szCs w:val="28"/>
          <w:u w:val="none"/>
        </w:rPr>
      </w:pPr>
      <w:r w:rsidDel="00000000" w:rsidR="00000000" w:rsidRPr="00000000">
        <w:rPr>
          <w:rFonts w:ascii="EB Garamond" w:cs="EB Garamond" w:eastAsia="EB Garamond" w:hAnsi="EB Garamond"/>
          <w:color w:val="434343"/>
          <w:sz w:val="28"/>
          <w:szCs w:val="28"/>
          <w:rtl w:val="0"/>
        </w:rPr>
        <w:t xml:space="preserve">When the user voluntarily ends the experience.</w:t>
      </w:r>
    </w:p>
    <w:p w:rsidR="00000000" w:rsidDel="00000000" w:rsidP="00000000" w:rsidRDefault="00000000" w:rsidRPr="00000000" w14:paraId="000000FA">
      <w:pPr>
        <w:spacing w:line="480" w:lineRule="auto"/>
        <w:rPr>
          <w:rFonts w:ascii="EB Garamond" w:cs="EB Garamond" w:eastAsia="EB Garamond" w:hAnsi="EB Garamond"/>
          <w:color w:val="434343"/>
          <w:sz w:val="28"/>
          <w:szCs w:val="28"/>
        </w:rPr>
      </w:pPr>
      <w:r w:rsidDel="00000000" w:rsidR="00000000" w:rsidRPr="00000000">
        <w:rPr>
          <w:rtl w:val="0"/>
        </w:rPr>
      </w:r>
    </w:p>
    <w:p w:rsidR="00000000" w:rsidDel="00000000" w:rsidP="00000000" w:rsidRDefault="00000000" w:rsidRPr="00000000" w14:paraId="000000FB">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//User Journey</w:t>
      </w:r>
    </w:p>
    <w:p w:rsidR="00000000" w:rsidDel="00000000" w:rsidP="00000000" w:rsidRDefault="00000000" w:rsidRPr="00000000" w14:paraId="000000FC">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FD">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FE">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0FF">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0">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1">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2">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3">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5.9 Documentation during the making</w:t>
      </w:r>
    </w:p>
    <w:p w:rsidR="00000000" w:rsidDel="00000000" w:rsidP="00000000" w:rsidRDefault="00000000" w:rsidRPr="00000000" w14:paraId="00000104">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//Images</w:t>
      </w:r>
    </w:p>
    <w:p w:rsidR="00000000" w:rsidDel="00000000" w:rsidP="00000000" w:rsidRDefault="00000000" w:rsidRPr="00000000" w14:paraId="00000105">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//Documentation Video</w:t>
      </w:r>
    </w:p>
    <w:p w:rsidR="00000000" w:rsidDel="00000000" w:rsidP="00000000" w:rsidRDefault="00000000" w:rsidRPr="00000000" w14:paraId="00000106">
      <w:pPr>
        <w:spacing w:line="480" w:lineRule="auto"/>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7">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8">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9">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A">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B">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C">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D">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E">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0F">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0">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1">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2">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3">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5.10 The Experience - What is the Virtual Time Machine?</w:t>
      </w:r>
    </w:p>
    <w:p w:rsidR="00000000" w:rsidDel="00000000" w:rsidP="00000000" w:rsidRDefault="00000000" w:rsidRPr="00000000" w14:paraId="00000114">
      <w:pPr>
        <w:spacing w:line="480" w:lineRule="auto"/>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5">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 Trailer Video</w:t>
      </w:r>
    </w:p>
    <w:p w:rsidR="00000000" w:rsidDel="00000000" w:rsidP="00000000" w:rsidRDefault="00000000" w:rsidRPr="00000000" w14:paraId="00000116">
      <w:pPr>
        <w:spacing w:line="480" w:lineRule="auto"/>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//Experience video</w:t>
      </w:r>
    </w:p>
    <w:p w:rsidR="00000000" w:rsidDel="00000000" w:rsidP="00000000" w:rsidRDefault="00000000" w:rsidRPr="00000000" w14:paraId="00000117">
      <w:pPr>
        <w:spacing w:line="480" w:lineRule="auto"/>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8">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9">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A">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B">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C">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D">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E">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1F">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0">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1">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2">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3">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CHAPTER 6</w:t>
      </w:r>
    </w:p>
    <w:p w:rsidR="00000000" w:rsidDel="00000000" w:rsidP="00000000" w:rsidRDefault="00000000" w:rsidRPr="00000000" w14:paraId="00000124">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TECHNICAL ISSUES/LIMITATIONS</w:t>
      </w:r>
    </w:p>
    <w:p w:rsidR="00000000" w:rsidDel="00000000" w:rsidP="00000000" w:rsidRDefault="00000000" w:rsidRPr="00000000" w14:paraId="00000125">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6">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7">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8">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9">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A">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B">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C">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D">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E">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2F">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0">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1">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2">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3">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CHAPTER 7</w:t>
      </w:r>
    </w:p>
    <w:p w:rsidR="00000000" w:rsidDel="00000000" w:rsidP="00000000" w:rsidRDefault="00000000" w:rsidRPr="00000000" w14:paraId="00000134">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FUTURE SCOPE OF THE PROJECT</w:t>
      </w:r>
    </w:p>
    <w:p w:rsidR="00000000" w:rsidDel="00000000" w:rsidP="00000000" w:rsidRDefault="00000000" w:rsidRPr="00000000" w14:paraId="00000135">
      <w:pPr>
        <w:spacing w:line="480" w:lineRule="auto"/>
        <w:rPr>
          <w:rFonts w:ascii="EB Garamond" w:cs="EB Garamond" w:eastAsia="EB Garamond" w:hAnsi="EB Garamond"/>
          <w:color w:val="434343"/>
          <w:sz w:val="28"/>
          <w:szCs w:val="28"/>
        </w:rPr>
      </w:pPr>
      <w:r w:rsidDel="00000000" w:rsidR="00000000" w:rsidRPr="00000000">
        <w:rPr>
          <w:rFonts w:ascii="EB Garamond" w:cs="EB Garamond" w:eastAsia="EB Garamond" w:hAnsi="EB Garamond"/>
          <w:color w:val="434343"/>
          <w:sz w:val="28"/>
          <w:szCs w:val="28"/>
          <w:rtl w:val="0"/>
        </w:rPr>
        <w:t xml:space="preserve">//Instagram</w:t>
      </w:r>
    </w:p>
    <w:p w:rsidR="00000000" w:rsidDel="00000000" w:rsidP="00000000" w:rsidRDefault="00000000" w:rsidRPr="00000000" w14:paraId="00000136">
      <w:pPr>
        <w:spacing w:line="480" w:lineRule="auto"/>
        <w:rPr>
          <w:rFonts w:ascii="EB Garamond" w:cs="EB Garamond" w:eastAsia="EB Garamond" w:hAnsi="EB Garamond"/>
          <w:color w:val="434343"/>
          <w:sz w:val="28"/>
          <w:szCs w:val="28"/>
        </w:rPr>
      </w:pPr>
      <w:r w:rsidDel="00000000" w:rsidR="00000000" w:rsidRPr="00000000">
        <w:rPr>
          <w:rtl w:val="0"/>
        </w:rPr>
      </w:r>
    </w:p>
    <w:p w:rsidR="00000000" w:rsidDel="00000000" w:rsidP="00000000" w:rsidRDefault="00000000" w:rsidRPr="00000000" w14:paraId="00000137">
      <w:pPr>
        <w:spacing w:line="480" w:lineRule="auto"/>
        <w:rPr>
          <w:rFonts w:ascii="EB Garamond" w:cs="EB Garamond" w:eastAsia="EB Garamond" w:hAnsi="EB Garamond"/>
          <w:color w:val="434343"/>
          <w:sz w:val="28"/>
          <w:szCs w:val="28"/>
        </w:rPr>
      </w:pPr>
      <w:r w:rsidDel="00000000" w:rsidR="00000000" w:rsidRPr="00000000">
        <w:rPr>
          <w:rtl w:val="0"/>
        </w:rPr>
      </w:r>
    </w:p>
    <w:p w:rsidR="00000000" w:rsidDel="00000000" w:rsidP="00000000" w:rsidRDefault="00000000" w:rsidRPr="00000000" w14:paraId="00000138">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9">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A">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B">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C">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D">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E">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3F">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0">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1">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2">
      <w:pPr>
        <w:spacing w:line="480" w:lineRule="auto"/>
        <w:jc w:val="left"/>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3">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4">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CHAPTER 8</w:t>
      </w:r>
    </w:p>
    <w:p w:rsidR="00000000" w:rsidDel="00000000" w:rsidP="00000000" w:rsidRDefault="00000000" w:rsidRPr="00000000" w14:paraId="00000145">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CONCLUSION</w:t>
      </w:r>
    </w:p>
    <w:p w:rsidR="00000000" w:rsidDel="00000000" w:rsidP="00000000" w:rsidRDefault="00000000" w:rsidRPr="00000000" w14:paraId="00000146">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7">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8">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9">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A">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B">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C">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D">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E">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4F">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0">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1">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2">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3">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4">
      <w:pPr>
        <w:spacing w:line="480" w:lineRule="auto"/>
        <w:jc w:val="center"/>
        <w:rPr>
          <w:rFonts w:ascii="EB Garamond" w:cs="EB Garamond" w:eastAsia="EB Garamond" w:hAnsi="EB Garamond"/>
          <w:b w:val="1"/>
          <w:color w:val="434343"/>
          <w:sz w:val="32"/>
          <w:szCs w:val="32"/>
        </w:rPr>
      </w:pPr>
      <w:r w:rsidDel="00000000" w:rsidR="00000000" w:rsidRPr="00000000">
        <w:rPr>
          <w:rFonts w:ascii="EB Garamond" w:cs="EB Garamond" w:eastAsia="EB Garamond" w:hAnsi="EB Garamond"/>
          <w:b w:val="1"/>
          <w:color w:val="434343"/>
          <w:sz w:val="32"/>
          <w:szCs w:val="32"/>
          <w:rtl w:val="0"/>
        </w:rPr>
        <w:t xml:space="preserve">CHAPTER 9</w:t>
      </w:r>
    </w:p>
    <w:p w:rsidR="00000000" w:rsidDel="00000000" w:rsidP="00000000" w:rsidRDefault="00000000" w:rsidRPr="00000000" w14:paraId="00000155">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REFERENCE</w:t>
      </w:r>
    </w:p>
    <w:p w:rsidR="00000000" w:rsidDel="00000000" w:rsidP="00000000" w:rsidRDefault="00000000" w:rsidRPr="00000000" w14:paraId="00000156">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ANNEX A : Defining the terms used in the sample collection</w:t>
      </w:r>
    </w:p>
    <w:p w:rsidR="00000000" w:rsidDel="00000000" w:rsidP="00000000" w:rsidRDefault="00000000" w:rsidRPr="00000000" w14:paraId="00000157">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ANNEX B : Photographs</w:t>
      </w:r>
    </w:p>
    <w:p w:rsidR="00000000" w:rsidDel="00000000" w:rsidP="00000000" w:rsidRDefault="00000000" w:rsidRPr="00000000" w14:paraId="00000158">
      <w:pPr>
        <w:spacing w:line="480" w:lineRule="auto"/>
        <w:jc w:val="center"/>
        <w:rPr>
          <w:rFonts w:ascii="EB Garamond" w:cs="EB Garamond" w:eastAsia="EB Garamond" w:hAnsi="EB Garamond"/>
          <w:color w:val="434343"/>
          <w:sz w:val="32"/>
          <w:szCs w:val="32"/>
        </w:rPr>
      </w:pPr>
      <w:r w:rsidDel="00000000" w:rsidR="00000000" w:rsidRPr="00000000">
        <w:rPr>
          <w:rFonts w:ascii="EB Garamond" w:cs="EB Garamond" w:eastAsia="EB Garamond" w:hAnsi="EB Garamond"/>
          <w:color w:val="434343"/>
          <w:sz w:val="32"/>
          <w:szCs w:val="32"/>
          <w:rtl w:val="0"/>
        </w:rPr>
        <w:t xml:space="preserve">ANNEX C :</w:t>
      </w:r>
    </w:p>
    <w:p w:rsidR="00000000" w:rsidDel="00000000" w:rsidP="00000000" w:rsidRDefault="00000000" w:rsidRPr="00000000" w14:paraId="00000159">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A">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B">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C">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D">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E">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5F">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60">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61">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62">
      <w:pPr>
        <w:spacing w:line="480" w:lineRule="auto"/>
        <w:jc w:val="center"/>
        <w:rPr>
          <w:rFonts w:ascii="EB Garamond" w:cs="EB Garamond" w:eastAsia="EB Garamond" w:hAnsi="EB Garamond"/>
          <w:color w:val="434343"/>
          <w:sz w:val="32"/>
          <w:szCs w:val="32"/>
        </w:rPr>
      </w:pPr>
      <w:r w:rsidDel="00000000" w:rsidR="00000000" w:rsidRPr="00000000">
        <w:rPr>
          <w:rtl w:val="0"/>
        </w:rPr>
      </w:r>
    </w:p>
    <w:p w:rsidR="00000000" w:rsidDel="00000000" w:rsidP="00000000" w:rsidRDefault="00000000" w:rsidRPr="00000000" w14:paraId="00000163">
      <w:pPr>
        <w:spacing w:line="480" w:lineRule="auto"/>
        <w:jc w:val="center"/>
        <w:rPr>
          <w:rFonts w:ascii="EB Garamond" w:cs="EB Garamond" w:eastAsia="EB Garamond" w:hAnsi="EB Garamond"/>
          <w:color w:val="434343"/>
          <w:sz w:val="32"/>
          <w:szCs w:val="32"/>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ubomir Borissov" w:id="0" w:date="2020-04-19T18:17:32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this in a way so the quote is more obvious</w:t>
      </w:r>
    </w:p>
  </w:comment>
  <w:comment w:author="Liubomir Borissov" w:id="2" w:date="2020-04-19T18:29:16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needs rework</w:t>
      </w:r>
    </w:p>
  </w:comment>
  <w:comment w:author="Liubomir Borissov" w:id="1" w:date="2020-04-19T18:28:10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iubomir Borissov" w:id="3" w:date="2020-04-20T12:06:01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probably define this once at the beginning, maybe just a footnote if you don't want to break your flow</w:t>
      </w:r>
    </w:p>
  </w:comment>
  <w:comment w:author="Liubomir Borissov" w:id="7" w:date="2020-04-20T12:08:05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you referring to the movie or to 'life' in general, i don't understand this sentence</w:t>
      </w:r>
    </w:p>
  </w:comment>
  <w:comment w:author="Liubomir Borissov" w:id="8" w:date="2020-04-20T12:11:11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now i understand why you keep using a RGM and not something else. this is an interesting and an important sentence to understanding your thesis. maybe it needs to be more prominent and featured somewhere in the beginning with more explanation. e.g. clarify why RGM is a metaphor for life, or is the RGM a metaphor for the universe and the ball is life, etc...</w:t>
      </w:r>
    </w:p>
  </w:comment>
  <w:comment w:author="Liubomir Borissov" w:id="10" w:date="2020-04-20T15:14:05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use ‘evolution’ too often. Sometimes it can just be omitted and sometimes I’m not sure it’s an accurate notion in the scientific sense of the word. Consider alternatives such us transformation,development, history, timeline</w:t>
      </w:r>
    </w:p>
  </w:comment>
  <w:comment w:author="Liubomir Borissov" w:id="6" w:date="2020-04-20T12:02:14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use RGM here as some kind of a symbolic shortcut for a complicated device but I'm not really sure it's appropriate. For one thing RGM has the association of being something that executes a simple task in an unnecessarily complicated manner. Perhaps you are looking for some kind of a more general metaphor, 'intricate clockwork', 'complex system', or something that has to do with cosmology, etc., I'm not really sure</w:t>
      </w:r>
    </w:p>
  </w:comment>
  <w:comment w:author="Liubomir Borissov" w:id="5" w:date="2020-04-19T18:42:13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Phrasing a bit odd</w:t>
      </w:r>
    </w:p>
  </w:comment>
  <w:comment w:author="Liubomir Borissov" w:id="4" w:date="2020-04-19T18:57:13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are mixing metaphors here</w:t>
      </w:r>
    </w:p>
  </w:comment>
  <w:comment w:author="Liubomir Borissov" w:id="11" w:date="2020-04-20T15:18:2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transition is a bit sudden. I think it needs a transition sentence connecting/contrasting with the previous writing or alternatively start an new subsection or something similar</w:t>
      </w:r>
    </w:p>
  </w:comment>
  <w:comment w:author="Liubomir Borissov" w:id="9" w:date="2020-04-20T15:10:45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having two long quotes right next to each other. Bothe are pertinent, just insert some of your own analysis in between</w:t>
      </w:r>
    </w:p>
  </w:comment>
  <w:comment w:author="Liubomir Borissov" w:id="12" w:date="2020-04-20T15:20:42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put this before the covid paragraph. Also I would expand that section to further discuss social media, social interactions, physical v virtual, etc. Seems like a good way to conclude this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